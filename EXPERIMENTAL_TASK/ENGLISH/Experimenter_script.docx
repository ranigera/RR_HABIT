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18456" w14:textId="2D55DE80" w:rsidR="0030585D" w:rsidRPr="00934446" w:rsidRDefault="0030585D" w:rsidP="00D228EA">
      <w:pPr>
        <w:spacing w:after="120"/>
        <w:jc w:val="both"/>
        <w:rPr>
          <w:rFonts w:ascii="Times New Roman" w:eastAsia="Times New Roman" w:hAnsi="Times New Roman" w:cs="Times New Roman"/>
          <w:b/>
          <w:sz w:val="22"/>
          <w:szCs w:val="22"/>
        </w:rPr>
      </w:pPr>
      <w:r w:rsidRPr="00934446">
        <w:rPr>
          <w:rFonts w:ascii="Times New Roman" w:eastAsia="Times New Roman" w:hAnsi="Times New Roman" w:cs="Times New Roman"/>
          <w:b/>
          <w:sz w:val="22"/>
          <w:szCs w:val="22"/>
        </w:rPr>
        <w:t>HUMAN HABIT LEARNING – Replication of the behavioral study in Tricomi et al., (2009). Experimenter</w:t>
      </w:r>
      <w:r w:rsidR="00B24318" w:rsidRPr="00934446">
        <w:rPr>
          <w:rFonts w:ascii="Times New Roman" w:eastAsia="Times New Roman" w:hAnsi="Times New Roman" w:cs="Times New Roman"/>
          <w:b/>
          <w:sz w:val="22"/>
          <w:szCs w:val="22"/>
        </w:rPr>
        <w:t xml:space="preserve"> instructions</w:t>
      </w:r>
      <w:r w:rsidRPr="00934446">
        <w:rPr>
          <w:rFonts w:ascii="Times New Roman" w:eastAsia="Times New Roman" w:hAnsi="Times New Roman" w:cs="Times New Roman"/>
          <w:b/>
          <w:sz w:val="22"/>
          <w:szCs w:val="22"/>
        </w:rPr>
        <w:t xml:space="preserve"> script</w:t>
      </w:r>
      <w:r w:rsidR="00520096" w:rsidRPr="00934446">
        <w:rPr>
          <w:rFonts w:ascii="Times New Roman" w:eastAsia="Times New Roman" w:hAnsi="Times New Roman" w:cs="Times New Roman"/>
          <w:b/>
          <w:sz w:val="22"/>
          <w:szCs w:val="22"/>
        </w:rPr>
        <w:t xml:space="preserve"> </w:t>
      </w:r>
    </w:p>
    <w:p w14:paraId="374B85EC" w14:textId="7A84368C" w:rsidR="00544B3B" w:rsidRPr="00934446" w:rsidRDefault="00544B3B" w:rsidP="00D228EA">
      <w:pPr>
        <w:spacing w:after="120"/>
        <w:jc w:val="both"/>
        <w:rPr>
          <w:rFonts w:ascii="Times New Roman" w:eastAsia="Times New Roman" w:hAnsi="Times New Roman" w:cs="Times New Roman"/>
          <w:b/>
          <w:sz w:val="22"/>
          <w:szCs w:val="22"/>
          <w:u w:val="single"/>
        </w:rPr>
      </w:pPr>
    </w:p>
    <w:p w14:paraId="750E0E67" w14:textId="77777777" w:rsidR="00544B3B" w:rsidRPr="00934446" w:rsidRDefault="00544B3B" w:rsidP="00D228EA">
      <w:pPr>
        <w:spacing w:after="120"/>
        <w:jc w:val="both"/>
        <w:rPr>
          <w:rFonts w:ascii="Times New Roman" w:hAnsi="Times New Roman" w:cs="Times New Roman"/>
        </w:rPr>
      </w:pPr>
    </w:p>
    <w:p w14:paraId="4EEE42B2" w14:textId="77777777" w:rsidR="009F07EB" w:rsidRPr="00934446" w:rsidRDefault="002A02EE" w:rsidP="00D228EA">
      <w:pPr>
        <w:spacing w:after="120"/>
        <w:jc w:val="both"/>
        <w:rPr>
          <w:rFonts w:ascii="Times New Roman" w:hAnsi="Times New Roman" w:cs="Times New Roman"/>
          <w:u w:val="single"/>
        </w:rPr>
      </w:pPr>
      <w:r w:rsidRPr="00934446">
        <w:rPr>
          <w:rFonts w:ascii="Times New Roman" w:hAnsi="Times New Roman" w:cs="Times New Roman"/>
          <w:b/>
          <w:u w:val="single"/>
        </w:rPr>
        <w:t>Participant arrival:</w:t>
      </w:r>
      <w:r w:rsidRPr="00934446">
        <w:rPr>
          <w:rFonts w:ascii="Times New Roman" w:hAnsi="Times New Roman" w:cs="Times New Roman"/>
          <w:u w:val="single"/>
        </w:rPr>
        <w:t xml:space="preserve"> </w:t>
      </w:r>
    </w:p>
    <w:p w14:paraId="31AEEAB6" w14:textId="32E89853" w:rsidR="00537EF6" w:rsidRPr="00934446" w:rsidRDefault="003674C1" w:rsidP="00D228EA">
      <w:pPr>
        <w:spacing w:after="120"/>
        <w:jc w:val="both"/>
        <w:rPr>
          <w:rFonts w:ascii="Times New Roman" w:hAnsi="Times New Roman" w:cs="Times New Roman"/>
        </w:rPr>
      </w:pPr>
      <w:r w:rsidRPr="00934446">
        <w:rPr>
          <w:rFonts w:ascii="Times New Roman" w:hAnsi="Times New Roman" w:cs="Times New Roman"/>
        </w:rPr>
        <w:t>Hi</w:t>
      </w:r>
      <w:r w:rsidR="00700D95" w:rsidRPr="00934446">
        <w:rPr>
          <w:rFonts w:ascii="Times New Roman" w:hAnsi="Times New Roman" w:cs="Times New Roman"/>
        </w:rPr>
        <w:t>,</w:t>
      </w:r>
      <w:r w:rsidRPr="00934446">
        <w:rPr>
          <w:rFonts w:ascii="Times New Roman" w:hAnsi="Times New Roman" w:cs="Times New Roman"/>
        </w:rPr>
        <w:t xml:space="preserve"> are you </w:t>
      </w:r>
      <w:r w:rsidR="00176F11" w:rsidRPr="00934446">
        <w:rPr>
          <w:rFonts w:ascii="Times New Roman" w:hAnsi="Times New Roman" w:cs="Times New Roman"/>
          <w:i/>
        </w:rPr>
        <w:t>[name of the participant]</w:t>
      </w:r>
      <w:r w:rsidR="00176F11" w:rsidRPr="00934446">
        <w:rPr>
          <w:rFonts w:ascii="Times New Roman" w:hAnsi="Times New Roman" w:cs="Times New Roman"/>
        </w:rPr>
        <w:t>?</w:t>
      </w:r>
      <w:r w:rsidR="00537EF6" w:rsidRPr="00934446">
        <w:rPr>
          <w:rFonts w:ascii="Times New Roman" w:hAnsi="Times New Roman" w:cs="Times New Roman"/>
        </w:rPr>
        <w:t xml:space="preserve"> </w:t>
      </w:r>
      <w:r w:rsidRPr="00934446">
        <w:rPr>
          <w:rFonts w:ascii="Times New Roman" w:hAnsi="Times New Roman" w:cs="Times New Roman"/>
        </w:rPr>
        <w:t xml:space="preserve">I’m </w:t>
      </w:r>
      <w:r w:rsidR="004E637D" w:rsidRPr="00934446">
        <w:rPr>
          <w:rFonts w:ascii="Times New Roman" w:hAnsi="Times New Roman" w:cs="Times New Roman"/>
        </w:rPr>
        <w:t>[</w:t>
      </w:r>
      <w:r w:rsidR="004E637D" w:rsidRPr="00934446">
        <w:rPr>
          <w:rFonts w:ascii="Times New Roman" w:hAnsi="Times New Roman" w:cs="Times New Roman"/>
          <w:i/>
        </w:rPr>
        <w:t>name of the experimenter]</w:t>
      </w:r>
      <w:r w:rsidRPr="00934446">
        <w:rPr>
          <w:rFonts w:ascii="Times New Roman" w:hAnsi="Times New Roman" w:cs="Times New Roman"/>
        </w:rPr>
        <w:t xml:space="preserve"> nice too meet you.</w:t>
      </w:r>
      <w:r w:rsidR="00C53646" w:rsidRPr="00934446">
        <w:rPr>
          <w:rFonts w:ascii="Times New Roman" w:hAnsi="Times New Roman" w:cs="Times New Roman"/>
        </w:rPr>
        <w:t xml:space="preserve"> </w:t>
      </w:r>
      <w:r w:rsidRPr="00934446">
        <w:rPr>
          <w:rFonts w:ascii="Times New Roman" w:hAnsi="Times New Roman" w:cs="Times New Roman"/>
        </w:rPr>
        <w:t>Did you have difficulties finding the place?</w:t>
      </w:r>
      <w:r w:rsidR="008E1DE4" w:rsidRPr="00934446">
        <w:rPr>
          <w:rFonts w:ascii="Times New Roman" w:hAnsi="Times New Roman" w:cs="Times New Roman"/>
        </w:rPr>
        <w:t xml:space="preserve"> </w:t>
      </w:r>
      <w:r w:rsidR="009320F6" w:rsidRPr="00934446">
        <w:rPr>
          <w:rFonts w:ascii="Times New Roman" w:hAnsi="Times New Roman" w:cs="Times New Roman"/>
        </w:rPr>
        <w:t xml:space="preserve">You can leave your backpack/purse/jacket here and </w:t>
      </w:r>
      <w:r w:rsidR="00B91809" w:rsidRPr="00934446">
        <w:rPr>
          <w:rFonts w:ascii="Times New Roman" w:hAnsi="Times New Roman" w:cs="Times New Roman"/>
        </w:rPr>
        <w:t>take a seat</w:t>
      </w:r>
      <w:r w:rsidR="009320F6" w:rsidRPr="00934446">
        <w:rPr>
          <w:rFonts w:ascii="Times New Roman" w:hAnsi="Times New Roman" w:cs="Times New Roman"/>
        </w:rPr>
        <w:t xml:space="preserve"> at this desk.</w:t>
      </w:r>
    </w:p>
    <w:p w14:paraId="73135667" w14:textId="29ABDF38" w:rsidR="003674C1" w:rsidRPr="00934446" w:rsidRDefault="008E1DE4" w:rsidP="00D228EA">
      <w:pPr>
        <w:spacing w:after="120"/>
        <w:jc w:val="both"/>
        <w:rPr>
          <w:rFonts w:ascii="Times New Roman" w:hAnsi="Times New Roman" w:cs="Times New Roman"/>
        </w:rPr>
      </w:pPr>
      <w:r w:rsidRPr="00934446">
        <w:rPr>
          <w:rFonts w:ascii="Times New Roman" w:hAnsi="Times New Roman" w:cs="Times New Roman"/>
        </w:rPr>
        <w:t>Before we start, we</w:t>
      </w:r>
      <w:r w:rsidR="003674C1" w:rsidRPr="00934446">
        <w:rPr>
          <w:rFonts w:ascii="Times New Roman" w:hAnsi="Times New Roman" w:cs="Times New Roman"/>
        </w:rPr>
        <w:t xml:space="preserve"> need to go through some paper work.</w:t>
      </w:r>
      <w:r w:rsidR="00D228EA" w:rsidRPr="00934446">
        <w:rPr>
          <w:rFonts w:ascii="Times New Roman" w:hAnsi="Times New Roman" w:cs="Times New Roman"/>
        </w:rPr>
        <w:t xml:space="preserve"> </w:t>
      </w:r>
      <w:r w:rsidR="003674C1" w:rsidRPr="00934446">
        <w:rPr>
          <w:rFonts w:ascii="Times New Roman" w:hAnsi="Times New Roman" w:cs="Times New Roman"/>
        </w:rPr>
        <w:t xml:space="preserve">The first thing </w:t>
      </w:r>
      <w:r w:rsidR="00D228EA" w:rsidRPr="00934446">
        <w:rPr>
          <w:rFonts w:ascii="Times New Roman" w:hAnsi="Times New Roman" w:cs="Times New Roman"/>
        </w:rPr>
        <w:t xml:space="preserve">to do </w:t>
      </w:r>
      <w:r w:rsidR="003674C1" w:rsidRPr="00934446">
        <w:rPr>
          <w:rFonts w:ascii="Times New Roman" w:hAnsi="Times New Roman" w:cs="Times New Roman"/>
        </w:rPr>
        <w:t>is signing the</w:t>
      </w:r>
      <w:r w:rsidR="00C53646" w:rsidRPr="00934446">
        <w:rPr>
          <w:rFonts w:ascii="Times New Roman" w:hAnsi="Times New Roman" w:cs="Times New Roman"/>
        </w:rPr>
        <w:t xml:space="preserve"> consent form. It’</w:t>
      </w:r>
      <w:r w:rsidR="003674C1" w:rsidRPr="00934446">
        <w:rPr>
          <w:rFonts w:ascii="Times New Roman" w:hAnsi="Times New Roman" w:cs="Times New Roman"/>
        </w:rPr>
        <w:t xml:space="preserve">s the same </w:t>
      </w:r>
      <w:r w:rsidR="00C53646" w:rsidRPr="00934446">
        <w:rPr>
          <w:rFonts w:ascii="Times New Roman" w:hAnsi="Times New Roman" w:cs="Times New Roman"/>
        </w:rPr>
        <w:t>document</w:t>
      </w:r>
      <w:r w:rsidR="003674C1" w:rsidRPr="00934446">
        <w:rPr>
          <w:rFonts w:ascii="Times New Roman" w:hAnsi="Times New Roman" w:cs="Times New Roman"/>
        </w:rPr>
        <w:t xml:space="preserve"> I send you by e-mail.  Do you have questions about it? </w:t>
      </w:r>
    </w:p>
    <w:p w14:paraId="47E691AC" w14:textId="5E61499F" w:rsidR="003674C1" w:rsidRPr="00934446" w:rsidRDefault="003674C1" w:rsidP="00D228EA">
      <w:pPr>
        <w:spacing w:after="120"/>
        <w:jc w:val="both"/>
        <w:rPr>
          <w:rFonts w:ascii="Times New Roman" w:hAnsi="Times New Roman" w:cs="Times New Roman"/>
        </w:rPr>
      </w:pPr>
      <w:r w:rsidRPr="00934446">
        <w:rPr>
          <w:rFonts w:ascii="Times New Roman" w:hAnsi="Times New Roman" w:cs="Times New Roman"/>
        </w:rPr>
        <w:t>The consent form contains a lot of information</w:t>
      </w:r>
      <w:r w:rsidR="00972A5C" w:rsidRPr="00934446">
        <w:rPr>
          <w:rFonts w:ascii="Times New Roman" w:hAnsi="Times New Roman" w:cs="Times New Roman"/>
        </w:rPr>
        <w:t xml:space="preserve">, </w:t>
      </w:r>
      <w:r w:rsidRPr="00934446">
        <w:rPr>
          <w:rFonts w:ascii="Times New Roman" w:hAnsi="Times New Roman" w:cs="Times New Roman"/>
        </w:rPr>
        <w:t xml:space="preserve">so let me </w:t>
      </w:r>
      <w:r w:rsidR="00C53646" w:rsidRPr="00934446">
        <w:rPr>
          <w:rFonts w:ascii="Times New Roman" w:hAnsi="Times New Roman" w:cs="Times New Roman"/>
        </w:rPr>
        <w:t>underlie</w:t>
      </w:r>
      <w:r w:rsidRPr="00934446">
        <w:rPr>
          <w:rFonts w:ascii="Times New Roman" w:hAnsi="Times New Roman" w:cs="Times New Roman"/>
        </w:rPr>
        <w:t xml:space="preserve"> the most important aspects:</w:t>
      </w:r>
    </w:p>
    <w:p w14:paraId="736F4ED2" w14:textId="686E470F" w:rsidR="003674C1" w:rsidRPr="00934446" w:rsidRDefault="003674C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 xml:space="preserve">First of all you have the right </w:t>
      </w:r>
      <w:r w:rsidR="00F55074" w:rsidRPr="00934446">
        <w:rPr>
          <w:rFonts w:ascii="Times New Roman" w:hAnsi="Times New Roman" w:cs="Times New Roman"/>
        </w:rPr>
        <w:t xml:space="preserve">to </w:t>
      </w:r>
      <w:r w:rsidRPr="00934446">
        <w:rPr>
          <w:rFonts w:ascii="Times New Roman" w:hAnsi="Times New Roman" w:cs="Times New Roman"/>
        </w:rPr>
        <w:t>interrupting the experiment at any point, if you do not feel confortabl</w:t>
      </w:r>
      <w:r w:rsidR="00C53646" w:rsidRPr="00934446">
        <w:rPr>
          <w:rFonts w:ascii="Times New Roman" w:hAnsi="Times New Roman" w:cs="Times New Roman"/>
        </w:rPr>
        <w:t>e. I</w:t>
      </w:r>
      <w:r w:rsidRPr="00934446">
        <w:rPr>
          <w:rFonts w:ascii="Times New Roman" w:hAnsi="Times New Roman" w:cs="Times New Roman"/>
        </w:rPr>
        <w:t>f you decide to do so</w:t>
      </w:r>
      <w:r w:rsidR="00C53646" w:rsidRPr="00934446">
        <w:rPr>
          <w:rFonts w:ascii="Times New Roman" w:hAnsi="Times New Roman" w:cs="Times New Roman"/>
        </w:rPr>
        <w:t>,</w:t>
      </w:r>
      <w:r w:rsidRPr="00934446">
        <w:rPr>
          <w:rFonts w:ascii="Times New Roman" w:hAnsi="Times New Roman" w:cs="Times New Roman"/>
        </w:rPr>
        <w:t xml:space="preserve"> you will be paid a ratio of  </w:t>
      </w:r>
      <w:r w:rsidR="00C53646" w:rsidRPr="00934446">
        <w:rPr>
          <w:rFonts w:ascii="Times New Roman" w:hAnsi="Times New Roman" w:cs="Times New Roman"/>
        </w:rPr>
        <w:t>[</w:t>
      </w:r>
      <w:r w:rsidR="00C53646" w:rsidRPr="00934446">
        <w:rPr>
          <w:rFonts w:ascii="Times New Roman" w:hAnsi="Times New Roman" w:cs="Times New Roman"/>
          <w:i/>
        </w:rPr>
        <w:t>amount per hour</w:t>
      </w:r>
      <w:r w:rsidR="00C53646" w:rsidRPr="00934446">
        <w:rPr>
          <w:rFonts w:ascii="Times New Roman" w:hAnsi="Times New Roman" w:cs="Times New Roman"/>
        </w:rPr>
        <w:t>]</w:t>
      </w:r>
      <w:r w:rsidRPr="00934446">
        <w:rPr>
          <w:rFonts w:ascii="Times New Roman" w:hAnsi="Times New Roman" w:cs="Times New Roman"/>
        </w:rPr>
        <w:t xml:space="preserve"> dollars an hour until the moment you decided to stop. Your wellbeing during this experiment is the most important thing to us.</w:t>
      </w:r>
    </w:p>
    <w:p w14:paraId="102FB83E" w14:textId="026B3962" w:rsidR="003674C1" w:rsidRPr="00934446" w:rsidRDefault="00B865AE"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N</w:t>
      </w:r>
      <w:r w:rsidR="00AC0A41" w:rsidRPr="00934446">
        <w:rPr>
          <w:rFonts w:ascii="Times New Roman" w:hAnsi="Times New Roman" w:cs="Times New Roman"/>
        </w:rPr>
        <w:t xml:space="preserve">o </w:t>
      </w:r>
      <w:r w:rsidRPr="00934446">
        <w:rPr>
          <w:rFonts w:ascii="Times New Roman" w:hAnsi="Times New Roman" w:cs="Times New Roman"/>
        </w:rPr>
        <w:t xml:space="preserve">substantial </w:t>
      </w:r>
      <w:r w:rsidR="00AC0A41" w:rsidRPr="00934446">
        <w:rPr>
          <w:rFonts w:ascii="Times New Roman" w:hAnsi="Times New Roman" w:cs="Times New Roman"/>
        </w:rPr>
        <w:t xml:space="preserve">risks </w:t>
      </w:r>
      <w:r w:rsidRPr="00934446">
        <w:rPr>
          <w:rFonts w:ascii="Times New Roman" w:hAnsi="Times New Roman" w:cs="Times New Roman"/>
        </w:rPr>
        <w:t>are incurred by you when taking part</w:t>
      </w:r>
      <w:r w:rsidR="00AC0A41" w:rsidRPr="00934446">
        <w:rPr>
          <w:rFonts w:ascii="Times New Roman" w:hAnsi="Times New Roman" w:cs="Times New Roman"/>
        </w:rPr>
        <w:t xml:space="preserve"> in this study.</w:t>
      </w:r>
    </w:p>
    <w:p w14:paraId="11BBD002" w14:textId="20286778" w:rsidR="00AC0A41" w:rsidRPr="00934446" w:rsidRDefault="00AC0A4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For the remuneration for your time and effort you will be paid XY dollars cash at the very end of the experiment.</w:t>
      </w:r>
      <w:r w:rsidR="007E4C25" w:rsidRPr="00934446">
        <w:rPr>
          <w:rFonts w:ascii="Times New Roman" w:hAnsi="Times New Roman" w:cs="Times New Roman"/>
        </w:rPr>
        <w:t xml:space="preserve">  [</w:t>
      </w:r>
      <w:r w:rsidR="007E4C25" w:rsidRPr="00934446">
        <w:rPr>
          <w:rFonts w:ascii="Times New Roman" w:hAnsi="Times New Roman" w:cs="Times New Roman"/>
          <w:i/>
        </w:rPr>
        <w:t xml:space="preserve">Specify on the last day, if it is part of the </w:t>
      </w:r>
      <w:r w:rsidR="00D5309D" w:rsidRPr="00934446">
        <w:rPr>
          <w:rFonts w:ascii="Times New Roman" w:hAnsi="Times New Roman" w:cs="Times New Roman"/>
          <w:i/>
        </w:rPr>
        <w:t>three-day</w:t>
      </w:r>
      <w:r w:rsidR="007E4C25" w:rsidRPr="00934446">
        <w:rPr>
          <w:rFonts w:ascii="Times New Roman" w:hAnsi="Times New Roman" w:cs="Times New Roman"/>
          <w:i/>
        </w:rPr>
        <w:t xml:space="preserve"> group</w:t>
      </w:r>
      <w:r w:rsidR="007E4C25" w:rsidRPr="00934446">
        <w:rPr>
          <w:rFonts w:ascii="Times New Roman" w:hAnsi="Times New Roman" w:cs="Times New Roman"/>
        </w:rPr>
        <w:t>]</w:t>
      </w:r>
    </w:p>
    <w:p w14:paraId="6D279A04" w14:textId="7477F228" w:rsidR="00AC0A41" w:rsidRPr="00934446" w:rsidRDefault="00AC0A41" w:rsidP="00D228EA">
      <w:pPr>
        <w:pStyle w:val="ListParagraph"/>
        <w:numPr>
          <w:ilvl w:val="0"/>
          <w:numId w:val="2"/>
        </w:numPr>
        <w:spacing w:after="120"/>
        <w:jc w:val="both"/>
        <w:rPr>
          <w:rFonts w:ascii="Times New Roman" w:hAnsi="Times New Roman" w:cs="Times New Roman"/>
        </w:rPr>
      </w:pPr>
      <w:r w:rsidRPr="00934446">
        <w:rPr>
          <w:rFonts w:ascii="Times New Roman" w:hAnsi="Times New Roman" w:cs="Times New Roman"/>
        </w:rPr>
        <w:t xml:space="preserve">In this </w:t>
      </w:r>
      <w:r w:rsidR="00D5309D" w:rsidRPr="00934446">
        <w:rPr>
          <w:rFonts w:ascii="Times New Roman" w:hAnsi="Times New Roman" w:cs="Times New Roman"/>
        </w:rPr>
        <w:t>experiment,</w:t>
      </w:r>
      <w:r w:rsidRPr="00934446">
        <w:rPr>
          <w:rFonts w:ascii="Times New Roman" w:hAnsi="Times New Roman" w:cs="Times New Roman"/>
        </w:rPr>
        <w:t xml:space="preserve"> we will be using food stimuli</w:t>
      </w:r>
      <w:r w:rsidR="00F55074" w:rsidRPr="00934446">
        <w:rPr>
          <w:rFonts w:ascii="Times New Roman" w:hAnsi="Times New Roman" w:cs="Times New Roman"/>
        </w:rPr>
        <w:t>.</w:t>
      </w:r>
      <w:r w:rsidRPr="00934446">
        <w:rPr>
          <w:rFonts w:ascii="Times New Roman" w:hAnsi="Times New Roman" w:cs="Times New Roman"/>
        </w:rPr>
        <w:t xml:space="preserve"> </w:t>
      </w:r>
      <w:r w:rsidR="00F55074" w:rsidRPr="00934446">
        <w:rPr>
          <w:rFonts w:ascii="Times New Roman" w:hAnsi="Times New Roman" w:cs="Times New Roman"/>
        </w:rPr>
        <w:t>A</w:t>
      </w:r>
      <w:r w:rsidRPr="00934446">
        <w:rPr>
          <w:rFonts w:ascii="Times New Roman" w:hAnsi="Times New Roman" w:cs="Times New Roman"/>
        </w:rPr>
        <w:t xml:space="preserve">t the beginning of the experiment you will taste different </w:t>
      </w:r>
      <w:r w:rsidR="000F13FD" w:rsidRPr="00934446">
        <w:rPr>
          <w:rFonts w:ascii="Times New Roman" w:hAnsi="Times New Roman" w:cs="Times New Roman"/>
        </w:rPr>
        <w:t>kind of snacks</w:t>
      </w:r>
      <w:r w:rsidRPr="00934446">
        <w:rPr>
          <w:rFonts w:ascii="Times New Roman" w:hAnsi="Times New Roman" w:cs="Times New Roman"/>
        </w:rPr>
        <w:t xml:space="preserve"> and we will select the ones that you like the most. </w:t>
      </w:r>
      <w:r w:rsidR="00D5309D" w:rsidRPr="00934446">
        <w:rPr>
          <w:rFonts w:ascii="Times New Roman" w:hAnsi="Times New Roman" w:cs="Times New Roman"/>
        </w:rPr>
        <w:t>So</w:t>
      </w:r>
      <w:r w:rsidRPr="00934446">
        <w:rPr>
          <w:rFonts w:ascii="Times New Roman" w:hAnsi="Times New Roman" w:cs="Times New Roman"/>
        </w:rPr>
        <w:t xml:space="preserve"> you will be eating only snacks that you find pleasant. </w:t>
      </w:r>
    </w:p>
    <w:p w14:paraId="23208D3F" w14:textId="77777777" w:rsidR="00DA571C" w:rsidRPr="00934446" w:rsidRDefault="00DA571C" w:rsidP="00D228EA">
      <w:pPr>
        <w:spacing w:after="120"/>
        <w:jc w:val="both"/>
        <w:rPr>
          <w:rFonts w:ascii="Times New Roman" w:hAnsi="Times New Roman" w:cs="Times New Roman"/>
        </w:rPr>
      </w:pPr>
    </w:p>
    <w:p w14:paraId="72966FC5" w14:textId="10528E1C" w:rsidR="009F07EB" w:rsidRPr="00934446" w:rsidRDefault="00A9180F" w:rsidP="00D228EA">
      <w:pPr>
        <w:spacing w:after="120"/>
        <w:jc w:val="both"/>
        <w:rPr>
          <w:rFonts w:ascii="Times New Roman" w:hAnsi="Times New Roman" w:cs="Times New Roman"/>
          <w:u w:val="single"/>
        </w:rPr>
      </w:pPr>
      <w:r w:rsidRPr="00934446">
        <w:rPr>
          <w:rFonts w:ascii="Times New Roman" w:hAnsi="Times New Roman" w:cs="Times New Roman"/>
          <w:b/>
          <w:u w:val="single"/>
        </w:rPr>
        <w:t>After consent form is signed</w:t>
      </w:r>
    </w:p>
    <w:p w14:paraId="32D78094" w14:textId="3891CC09" w:rsidR="00DA571C" w:rsidRPr="00934446" w:rsidRDefault="00DA571C" w:rsidP="00D228EA">
      <w:pPr>
        <w:spacing w:after="120"/>
        <w:jc w:val="both"/>
        <w:rPr>
          <w:rFonts w:ascii="Times New Roman" w:hAnsi="Times New Roman" w:cs="Times New Roman"/>
        </w:rPr>
      </w:pPr>
      <w:r w:rsidRPr="00934446">
        <w:rPr>
          <w:rFonts w:ascii="Times New Roman" w:hAnsi="Times New Roman" w:cs="Times New Roman"/>
        </w:rPr>
        <w:t>Next I will need you to</w:t>
      </w:r>
      <w:r w:rsidR="00CD4A43" w:rsidRPr="00934446">
        <w:rPr>
          <w:rFonts w:ascii="Times New Roman" w:hAnsi="Times New Roman" w:cs="Times New Roman"/>
        </w:rPr>
        <w:t xml:space="preserve"> do is to</w:t>
      </w:r>
      <w:r w:rsidRPr="00934446">
        <w:rPr>
          <w:rFonts w:ascii="Times New Roman" w:hAnsi="Times New Roman" w:cs="Times New Roman"/>
        </w:rPr>
        <w:t xml:space="preserve"> fill </w:t>
      </w:r>
      <w:r w:rsidR="008E1085" w:rsidRPr="00934446">
        <w:rPr>
          <w:rFonts w:ascii="Times New Roman" w:hAnsi="Times New Roman" w:cs="Times New Roman"/>
        </w:rPr>
        <w:t xml:space="preserve">out </w:t>
      </w:r>
      <w:r w:rsidRPr="00934446">
        <w:rPr>
          <w:rFonts w:ascii="Times New Roman" w:hAnsi="Times New Roman" w:cs="Times New Roman"/>
        </w:rPr>
        <w:t xml:space="preserve">some </w:t>
      </w:r>
      <w:r w:rsidR="00423422" w:rsidRPr="00934446">
        <w:rPr>
          <w:rFonts w:ascii="Times New Roman" w:hAnsi="Times New Roman" w:cs="Times New Roman"/>
        </w:rPr>
        <w:t>questionnaires</w:t>
      </w:r>
      <w:r w:rsidRPr="00934446">
        <w:rPr>
          <w:rFonts w:ascii="Times New Roman" w:hAnsi="Times New Roman" w:cs="Times New Roman"/>
        </w:rPr>
        <w:t>: the first</w:t>
      </w:r>
      <w:r w:rsidR="00CD4A43" w:rsidRPr="00934446">
        <w:rPr>
          <w:rFonts w:ascii="Times New Roman" w:hAnsi="Times New Roman" w:cs="Times New Roman"/>
        </w:rPr>
        <w:t xml:space="preserve"> one</w:t>
      </w:r>
      <w:r w:rsidRPr="00934446">
        <w:rPr>
          <w:rFonts w:ascii="Times New Roman" w:hAnsi="Times New Roman" w:cs="Times New Roman"/>
        </w:rPr>
        <w:t xml:space="preserve"> is just a general demographic questionnaire, the most important thing here is to report if you have any kind of food allerg</w:t>
      </w:r>
      <w:r w:rsidR="008E347E" w:rsidRPr="00934446">
        <w:rPr>
          <w:rFonts w:ascii="Times New Roman" w:hAnsi="Times New Roman" w:cs="Times New Roman"/>
        </w:rPr>
        <w:t>ies</w:t>
      </w:r>
      <w:r w:rsidRPr="00934446">
        <w:rPr>
          <w:rFonts w:ascii="Times New Roman" w:hAnsi="Times New Roman" w:cs="Times New Roman"/>
        </w:rPr>
        <w:t xml:space="preserve"> or restrictions</w:t>
      </w:r>
      <w:r w:rsidR="00423422" w:rsidRPr="00934446">
        <w:rPr>
          <w:rFonts w:ascii="Times New Roman" w:hAnsi="Times New Roman" w:cs="Times New Roman"/>
        </w:rPr>
        <w:t xml:space="preserve">. The second one is just a questionnaire about your alimentary </w:t>
      </w:r>
      <w:r w:rsidR="00CA0D7F" w:rsidRPr="00934446">
        <w:rPr>
          <w:rFonts w:ascii="Times New Roman" w:hAnsi="Times New Roman" w:cs="Times New Roman"/>
        </w:rPr>
        <w:t>attitude</w:t>
      </w:r>
      <w:r w:rsidR="00423422" w:rsidRPr="00934446">
        <w:rPr>
          <w:rFonts w:ascii="Times New Roman" w:hAnsi="Times New Roman" w:cs="Times New Roman"/>
        </w:rPr>
        <w:t>, if you have questions about them you can ask me</w:t>
      </w:r>
      <w:r w:rsidR="00972A5C" w:rsidRPr="00934446">
        <w:rPr>
          <w:rFonts w:ascii="Times New Roman" w:hAnsi="Times New Roman" w:cs="Times New Roman"/>
        </w:rPr>
        <w:t>.</w:t>
      </w:r>
    </w:p>
    <w:p w14:paraId="4BE1C953" w14:textId="77777777" w:rsidR="00513775" w:rsidRPr="00934446" w:rsidRDefault="00513775" w:rsidP="00D228EA">
      <w:pPr>
        <w:spacing w:after="120"/>
        <w:jc w:val="both"/>
        <w:rPr>
          <w:rFonts w:ascii="Times New Roman" w:hAnsi="Times New Roman" w:cs="Times New Roman"/>
        </w:rPr>
      </w:pPr>
    </w:p>
    <w:p w14:paraId="4A227ECB" w14:textId="208BF066" w:rsidR="009F07EB" w:rsidRPr="00934446" w:rsidRDefault="00CD51A7" w:rsidP="00D228EA">
      <w:pPr>
        <w:spacing w:after="120"/>
        <w:jc w:val="both"/>
        <w:rPr>
          <w:rFonts w:ascii="Times New Roman" w:hAnsi="Times New Roman" w:cs="Times New Roman"/>
          <w:b/>
          <w:u w:val="single"/>
        </w:rPr>
      </w:pPr>
      <w:r w:rsidRPr="00934446">
        <w:rPr>
          <w:rFonts w:ascii="Times New Roman" w:hAnsi="Times New Roman" w:cs="Times New Roman"/>
          <w:b/>
          <w:u w:val="single"/>
        </w:rPr>
        <w:t xml:space="preserve">After </w:t>
      </w:r>
      <w:r w:rsidR="00F55074" w:rsidRPr="00934446">
        <w:rPr>
          <w:rFonts w:ascii="Times New Roman" w:hAnsi="Times New Roman" w:cs="Times New Roman"/>
          <w:b/>
          <w:u w:val="single"/>
        </w:rPr>
        <w:t xml:space="preserve">the </w:t>
      </w:r>
      <w:r w:rsidRPr="00934446">
        <w:rPr>
          <w:rFonts w:ascii="Times New Roman" w:hAnsi="Times New Roman" w:cs="Times New Roman"/>
          <w:b/>
          <w:u w:val="single"/>
        </w:rPr>
        <w:t>questionnaire</w:t>
      </w:r>
      <w:r w:rsidR="00F55074" w:rsidRPr="00934446">
        <w:rPr>
          <w:rFonts w:ascii="Times New Roman" w:hAnsi="Times New Roman" w:cs="Times New Roman"/>
          <w:b/>
          <w:u w:val="single"/>
        </w:rPr>
        <w:t>s</w:t>
      </w:r>
      <w:r w:rsidRPr="00934446">
        <w:rPr>
          <w:rFonts w:ascii="Times New Roman" w:hAnsi="Times New Roman" w:cs="Times New Roman"/>
          <w:b/>
          <w:u w:val="single"/>
        </w:rPr>
        <w:t xml:space="preserve"> are </w:t>
      </w:r>
      <w:r w:rsidR="00F55074" w:rsidRPr="00934446">
        <w:rPr>
          <w:rFonts w:ascii="Times New Roman" w:hAnsi="Times New Roman" w:cs="Times New Roman"/>
          <w:b/>
          <w:u w:val="single"/>
        </w:rPr>
        <w:t>filled in</w:t>
      </w:r>
    </w:p>
    <w:p w14:paraId="058F68A6" w14:textId="7F929EE3" w:rsidR="00D5309D" w:rsidRPr="00934446" w:rsidRDefault="00513775" w:rsidP="00D5309D">
      <w:pPr>
        <w:spacing w:after="120"/>
        <w:jc w:val="both"/>
        <w:rPr>
          <w:rFonts w:ascii="Times New Roman" w:hAnsi="Times New Roman" w:cs="Times New Roman"/>
        </w:rPr>
      </w:pPr>
      <w:r w:rsidRPr="00934446">
        <w:rPr>
          <w:rFonts w:ascii="Times New Roman" w:hAnsi="Times New Roman" w:cs="Times New Roman"/>
        </w:rPr>
        <w:t xml:space="preserve">Now we need to find the snack that you like the most. </w:t>
      </w:r>
      <w:r w:rsidR="00D5309D" w:rsidRPr="00934446">
        <w:rPr>
          <w:rFonts w:ascii="Times New Roman" w:hAnsi="Times New Roman" w:cs="Times New Roman"/>
        </w:rPr>
        <w:t>Before we start with this, may I ask you to sanitize your hands?</w:t>
      </w:r>
    </w:p>
    <w:p w14:paraId="2FF5482D" w14:textId="2EF4BDDC" w:rsidR="00513775" w:rsidRPr="00934446" w:rsidRDefault="00513775" w:rsidP="00D228EA">
      <w:pPr>
        <w:spacing w:after="120"/>
        <w:jc w:val="both"/>
        <w:rPr>
          <w:rFonts w:ascii="Times New Roman" w:hAnsi="Times New Roman" w:cs="Times New Roman"/>
        </w:rPr>
      </w:pPr>
      <w:r w:rsidRPr="00934446">
        <w:rPr>
          <w:rFonts w:ascii="Times New Roman" w:hAnsi="Times New Roman" w:cs="Times New Roman"/>
        </w:rPr>
        <w:t xml:space="preserve">On your </w:t>
      </w:r>
      <w:r w:rsidR="00D5309D" w:rsidRPr="00934446">
        <w:rPr>
          <w:rFonts w:ascii="Times New Roman" w:hAnsi="Times New Roman" w:cs="Times New Roman"/>
        </w:rPr>
        <w:t>right,</w:t>
      </w:r>
      <w:r w:rsidRPr="00934446">
        <w:rPr>
          <w:rFonts w:ascii="Times New Roman" w:hAnsi="Times New Roman" w:cs="Times New Roman"/>
        </w:rPr>
        <w:t xml:space="preserve"> you will find three salty options and on your left your will find three sweet options and a glass of water. We put labels on each jar so that if you see something you already know you really dislike, you do not</w:t>
      </w:r>
      <w:r w:rsidR="00F55074" w:rsidRPr="00934446">
        <w:rPr>
          <w:rFonts w:ascii="Times New Roman" w:hAnsi="Times New Roman" w:cs="Times New Roman"/>
        </w:rPr>
        <w:t xml:space="preserve"> need</w:t>
      </w:r>
      <w:r w:rsidRPr="00934446">
        <w:rPr>
          <w:rFonts w:ascii="Times New Roman" w:hAnsi="Times New Roman" w:cs="Times New Roman"/>
        </w:rPr>
        <w:t xml:space="preserve"> to taste it. Otherwise please taste each sample</w:t>
      </w:r>
      <w:r w:rsidR="00F55074" w:rsidRPr="00934446">
        <w:rPr>
          <w:rFonts w:ascii="Times New Roman" w:hAnsi="Times New Roman" w:cs="Times New Roman"/>
        </w:rPr>
        <w:t>.</w:t>
      </w:r>
      <w:r w:rsidRPr="00934446">
        <w:rPr>
          <w:rFonts w:ascii="Times New Roman" w:hAnsi="Times New Roman" w:cs="Times New Roman"/>
        </w:rPr>
        <w:t xml:space="preserve"> </w:t>
      </w:r>
      <w:r w:rsidR="00F55074" w:rsidRPr="00934446">
        <w:rPr>
          <w:rFonts w:ascii="Times New Roman" w:hAnsi="Times New Roman" w:cs="Times New Roman"/>
        </w:rPr>
        <w:t>Choose the one</w:t>
      </w:r>
      <w:r w:rsidRPr="00934446">
        <w:rPr>
          <w:rFonts w:ascii="Times New Roman" w:hAnsi="Times New Roman" w:cs="Times New Roman"/>
        </w:rPr>
        <w:t xml:space="preserve"> sweet and </w:t>
      </w:r>
      <w:r w:rsidR="00F55074" w:rsidRPr="00934446">
        <w:rPr>
          <w:rFonts w:ascii="Times New Roman" w:hAnsi="Times New Roman" w:cs="Times New Roman"/>
        </w:rPr>
        <w:t xml:space="preserve">the one </w:t>
      </w:r>
      <w:r w:rsidRPr="00934446">
        <w:rPr>
          <w:rFonts w:ascii="Times New Roman" w:hAnsi="Times New Roman" w:cs="Times New Roman"/>
        </w:rPr>
        <w:t>salty</w:t>
      </w:r>
      <w:r w:rsidR="00F55074" w:rsidRPr="00934446">
        <w:rPr>
          <w:rFonts w:ascii="Times New Roman" w:hAnsi="Times New Roman" w:cs="Times New Roman"/>
        </w:rPr>
        <w:t xml:space="preserve"> snack</w:t>
      </w:r>
      <w:r w:rsidRPr="00934446">
        <w:rPr>
          <w:rFonts w:ascii="Times New Roman" w:hAnsi="Times New Roman" w:cs="Times New Roman"/>
        </w:rPr>
        <w:t xml:space="preserve"> you like</w:t>
      </w:r>
      <w:r w:rsidR="00F55074" w:rsidRPr="00934446">
        <w:rPr>
          <w:rFonts w:ascii="Times New Roman" w:hAnsi="Times New Roman" w:cs="Times New Roman"/>
        </w:rPr>
        <w:t>d</w:t>
      </w:r>
      <w:r w:rsidRPr="00934446">
        <w:rPr>
          <w:rFonts w:ascii="Times New Roman" w:hAnsi="Times New Roman" w:cs="Times New Roman"/>
        </w:rPr>
        <w:t xml:space="preserve"> the most and feel like eating during this experiment.</w:t>
      </w:r>
      <w:r w:rsidR="000C283E" w:rsidRPr="00934446">
        <w:rPr>
          <w:rFonts w:ascii="Times New Roman" w:hAnsi="Times New Roman" w:cs="Times New Roman"/>
        </w:rPr>
        <w:t xml:space="preserve"> </w:t>
      </w:r>
    </w:p>
    <w:p w14:paraId="3EA6EEE8" w14:textId="77777777" w:rsidR="00DB05A5" w:rsidRPr="00934446" w:rsidRDefault="00DB05A5" w:rsidP="00D228EA">
      <w:pPr>
        <w:spacing w:after="120"/>
        <w:jc w:val="both"/>
        <w:rPr>
          <w:rFonts w:ascii="Times New Roman" w:hAnsi="Times New Roman" w:cs="Times New Roman"/>
        </w:rPr>
      </w:pPr>
    </w:p>
    <w:p w14:paraId="48FDF845" w14:textId="3B2A7EBB" w:rsidR="009F07EB" w:rsidRPr="00934446" w:rsidRDefault="003572F5" w:rsidP="00D228EA">
      <w:pPr>
        <w:spacing w:after="120"/>
        <w:jc w:val="both"/>
        <w:rPr>
          <w:rFonts w:ascii="Times New Roman" w:hAnsi="Times New Roman" w:cs="Times New Roman"/>
          <w:u w:val="single"/>
        </w:rPr>
      </w:pPr>
      <w:r w:rsidRPr="00934446">
        <w:rPr>
          <w:rFonts w:ascii="Times New Roman" w:hAnsi="Times New Roman" w:cs="Times New Roman"/>
          <w:b/>
          <w:u w:val="single"/>
        </w:rPr>
        <w:t>After snacks have been selected</w:t>
      </w:r>
    </w:p>
    <w:p w14:paraId="6AC870E1" w14:textId="7E2461E2" w:rsidR="00972A5C" w:rsidRPr="00934446" w:rsidRDefault="00DB05A5" w:rsidP="00D228EA">
      <w:pPr>
        <w:spacing w:after="120"/>
        <w:jc w:val="both"/>
        <w:rPr>
          <w:rFonts w:ascii="Times New Roman" w:hAnsi="Times New Roman" w:cs="Times New Roman"/>
        </w:rPr>
      </w:pPr>
      <w:r w:rsidRPr="00934446">
        <w:rPr>
          <w:rFonts w:ascii="Times New Roman" w:hAnsi="Times New Roman" w:cs="Times New Roman"/>
        </w:rPr>
        <w:lastRenderedPageBreak/>
        <w:t xml:space="preserve">During the </w:t>
      </w:r>
      <w:r w:rsidR="005E63A1" w:rsidRPr="00934446">
        <w:rPr>
          <w:rFonts w:ascii="Times New Roman" w:hAnsi="Times New Roman" w:cs="Times New Roman"/>
        </w:rPr>
        <w:t>experiment,</w:t>
      </w:r>
      <w:r w:rsidRPr="00934446">
        <w:rPr>
          <w:rFonts w:ascii="Times New Roman" w:hAnsi="Times New Roman" w:cs="Times New Roman"/>
        </w:rPr>
        <w:t xml:space="preserve"> you will be asked several times to say how</w:t>
      </w:r>
      <w:r w:rsidR="00B374DD" w:rsidRPr="00934446">
        <w:rPr>
          <w:rFonts w:ascii="Times New Roman" w:hAnsi="Times New Roman" w:cs="Times New Roman"/>
        </w:rPr>
        <w:t>/</w:t>
      </w:r>
      <w:r w:rsidRPr="00934446">
        <w:rPr>
          <w:rFonts w:ascii="Times New Roman" w:hAnsi="Times New Roman" w:cs="Times New Roman"/>
        </w:rPr>
        <w:t xml:space="preserve">report how pleasant the snack is for you. We are asking this question several times, because we are not interested in how pleasant you find the snack in general, but more on how pleasant you </w:t>
      </w:r>
      <w:r w:rsidR="00B374DD" w:rsidRPr="00934446">
        <w:rPr>
          <w:rFonts w:ascii="Times New Roman" w:hAnsi="Times New Roman" w:cs="Times New Roman"/>
        </w:rPr>
        <w:t xml:space="preserve">find </w:t>
      </w:r>
      <w:r w:rsidRPr="00934446">
        <w:rPr>
          <w:rFonts w:ascii="Times New Roman" w:hAnsi="Times New Roman" w:cs="Times New Roman"/>
        </w:rPr>
        <w:t xml:space="preserve">that particular piece of snack </w:t>
      </w:r>
      <w:r w:rsidR="00B374DD" w:rsidRPr="00934446">
        <w:rPr>
          <w:rFonts w:ascii="Times New Roman" w:hAnsi="Times New Roman" w:cs="Times New Roman"/>
        </w:rPr>
        <w:t xml:space="preserve">in </w:t>
      </w:r>
      <w:r w:rsidRPr="00934446">
        <w:rPr>
          <w:rFonts w:ascii="Times New Roman" w:hAnsi="Times New Roman" w:cs="Times New Roman"/>
        </w:rPr>
        <w:t>that particular moment.</w:t>
      </w:r>
      <w:r w:rsidR="001F7DEC" w:rsidRPr="00934446">
        <w:rPr>
          <w:rFonts w:ascii="Times New Roman" w:hAnsi="Times New Roman" w:cs="Times New Roman"/>
        </w:rPr>
        <w:t xml:space="preserve"> </w:t>
      </w:r>
      <w:r w:rsidR="00042FC3" w:rsidRPr="00934446">
        <w:rPr>
          <w:rFonts w:ascii="Times New Roman" w:hAnsi="Times New Roman" w:cs="Times New Roman"/>
        </w:rPr>
        <w:t xml:space="preserve">We can move to the computer now.  </w:t>
      </w:r>
    </w:p>
    <w:p w14:paraId="48BD2467" w14:textId="54CC0772" w:rsidR="00972A5C" w:rsidRPr="00934446" w:rsidRDefault="00D45F82" w:rsidP="00D228EA">
      <w:pPr>
        <w:spacing w:after="120"/>
        <w:jc w:val="both"/>
        <w:rPr>
          <w:rFonts w:ascii="Times New Roman" w:hAnsi="Times New Roman" w:cs="Times New Roman"/>
        </w:rPr>
      </w:pPr>
      <w:r w:rsidRPr="00934446">
        <w:rPr>
          <w:rFonts w:ascii="Times New Roman" w:hAnsi="Times New Roman" w:cs="Times New Roman"/>
        </w:rPr>
        <w:t>(</w:t>
      </w:r>
      <w:r w:rsidR="00F111C3" w:rsidRPr="00934446">
        <w:rPr>
          <w:rFonts w:ascii="Times New Roman" w:hAnsi="Times New Roman" w:cs="Times New Roman"/>
        </w:rPr>
        <w:t>Have you ever participated to a cognitive study before?</w:t>
      </w:r>
      <w:r w:rsidRPr="00934446">
        <w:rPr>
          <w:rFonts w:ascii="Times New Roman" w:hAnsi="Times New Roman" w:cs="Times New Roman"/>
        </w:rPr>
        <w:t>)</w:t>
      </w:r>
      <w:r w:rsidR="00F111C3" w:rsidRPr="00934446">
        <w:rPr>
          <w:rFonts w:ascii="Times New Roman" w:hAnsi="Times New Roman" w:cs="Times New Roman"/>
        </w:rPr>
        <w:t xml:space="preserve"> </w:t>
      </w:r>
      <w:r w:rsidR="001C367D" w:rsidRPr="00934446">
        <w:rPr>
          <w:rFonts w:ascii="Times New Roman" w:hAnsi="Times New Roman" w:cs="Times New Roman"/>
        </w:rPr>
        <w:t>You will see, that f</w:t>
      </w:r>
      <w:r w:rsidR="00F111C3" w:rsidRPr="00934446">
        <w:rPr>
          <w:rFonts w:ascii="Times New Roman" w:hAnsi="Times New Roman" w:cs="Times New Roman"/>
        </w:rPr>
        <w:t xml:space="preserve">or </w:t>
      </w:r>
      <w:r w:rsidR="00B374DD" w:rsidRPr="00934446">
        <w:rPr>
          <w:rFonts w:ascii="Times New Roman" w:hAnsi="Times New Roman" w:cs="Times New Roman"/>
        </w:rPr>
        <w:t xml:space="preserve">this </w:t>
      </w:r>
      <w:r w:rsidR="00F111C3" w:rsidRPr="00934446">
        <w:rPr>
          <w:rFonts w:ascii="Times New Roman" w:hAnsi="Times New Roman" w:cs="Times New Roman"/>
        </w:rPr>
        <w:t>study we need to repeat the same sequence many times</w:t>
      </w:r>
      <w:r w:rsidR="00B865AE" w:rsidRPr="00934446">
        <w:rPr>
          <w:rFonts w:ascii="Times New Roman" w:hAnsi="Times New Roman" w:cs="Times New Roman"/>
        </w:rPr>
        <w:t xml:space="preserve">. An active effort will be </w:t>
      </w:r>
      <w:r w:rsidR="00F111C3" w:rsidRPr="00934446">
        <w:rPr>
          <w:rFonts w:ascii="Times New Roman" w:hAnsi="Times New Roman" w:cs="Times New Roman"/>
        </w:rPr>
        <w:t>require</w:t>
      </w:r>
      <w:r w:rsidR="00B865AE" w:rsidRPr="00934446">
        <w:rPr>
          <w:rFonts w:ascii="Times New Roman" w:hAnsi="Times New Roman" w:cs="Times New Roman"/>
        </w:rPr>
        <w:t>d</w:t>
      </w:r>
      <w:r w:rsidR="00F111C3" w:rsidRPr="00934446">
        <w:rPr>
          <w:rFonts w:ascii="Times New Roman" w:hAnsi="Times New Roman" w:cs="Times New Roman"/>
        </w:rPr>
        <w:t xml:space="preserve"> </w:t>
      </w:r>
      <w:r w:rsidR="00B865AE" w:rsidRPr="00934446">
        <w:rPr>
          <w:rFonts w:ascii="Times New Roman" w:hAnsi="Times New Roman" w:cs="Times New Roman"/>
        </w:rPr>
        <w:t>on</w:t>
      </w:r>
      <w:r w:rsidR="00F111C3" w:rsidRPr="00934446">
        <w:rPr>
          <w:rFonts w:ascii="Times New Roman" w:hAnsi="Times New Roman" w:cs="Times New Roman"/>
        </w:rPr>
        <w:t xml:space="preserve"> your part to stay engaged in the task for its entire duration. </w:t>
      </w:r>
    </w:p>
    <w:p w14:paraId="203D826F" w14:textId="478539E7" w:rsidR="00972A5C" w:rsidRPr="00934446" w:rsidRDefault="00C41BEA" w:rsidP="00972A5C">
      <w:pPr>
        <w:spacing w:after="120"/>
        <w:jc w:val="both"/>
        <w:rPr>
          <w:rFonts w:ascii="Times New Roman" w:hAnsi="Times New Roman" w:cs="Times New Roman"/>
        </w:rPr>
      </w:pPr>
      <w:r w:rsidRPr="00934446">
        <w:rPr>
          <w:rFonts w:ascii="Times New Roman" w:hAnsi="Times New Roman" w:cs="Times New Roman"/>
        </w:rPr>
        <w:t>All</w:t>
      </w:r>
      <w:r w:rsidR="00972A5C" w:rsidRPr="00934446">
        <w:rPr>
          <w:rFonts w:ascii="Times New Roman" w:hAnsi="Times New Roman" w:cs="Times New Roman"/>
        </w:rPr>
        <w:t xml:space="preserve"> the instructions for this task will appear on the computer screen. You just need to place your fingers on the keyboard in this way (show d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w:t>
      </w:r>
      <w:r w:rsidR="00E72A82" w:rsidRPr="00934446">
        <w:rPr>
          <w:rFonts w:ascii="Times New Roman" w:hAnsi="Times New Roman" w:cs="Times New Roman"/>
        </w:rPr>
        <w:t>left</w:t>
      </w:r>
      <w:r w:rsidR="00972A5C" w:rsidRPr="00934446">
        <w:rPr>
          <w:rFonts w:ascii="Times New Roman" w:hAnsi="Times New Roman" w:cs="Times New Roman"/>
        </w:rPr>
        <w:t xml:space="preserve"> middle finger, f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left index, j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w:t>
      </w:r>
      <w:r w:rsidR="00E72A82" w:rsidRPr="00934446">
        <w:rPr>
          <w:rFonts w:ascii="Times New Roman" w:hAnsi="Times New Roman" w:cs="Times New Roman"/>
        </w:rPr>
        <w:t>right</w:t>
      </w:r>
      <w:r w:rsidR="00972A5C" w:rsidRPr="00934446">
        <w:rPr>
          <w:rFonts w:ascii="Times New Roman" w:hAnsi="Times New Roman" w:cs="Times New Roman"/>
        </w:rPr>
        <w:t xml:space="preserve"> index k </w:t>
      </w:r>
      <w:r w:rsidR="00972A5C" w:rsidRPr="00934446">
        <w:rPr>
          <w:rFonts w:ascii="Times New Roman" w:hAnsi="Times New Roman" w:cs="Times New Roman"/>
        </w:rPr>
        <w:sym w:font="Wingdings" w:char="F0E0"/>
      </w:r>
      <w:r w:rsidR="00972A5C" w:rsidRPr="00934446">
        <w:rPr>
          <w:rFonts w:ascii="Times New Roman" w:hAnsi="Times New Roman" w:cs="Times New Roman"/>
        </w:rPr>
        <w:t xml:space="preserve"> right middle finger).</w:t>
      </w:r>
      <w:r w:rsidR="005031C0" w:rsidRPr="00934446">
        <w:rPr>
          <w:rFonts w:ascii="Times New Roman" w:hAnsi="Times New Roman" w:cs="Times New Roman"/>
        </w:rPr>
        <w:t xml:space="preserve"> It’s important not to change this order, so please use the same finger for the same key thr</w:t>
      </w:r>
      <w:r w:rsidR="00AB5726" w:rsidRPr="00934446">
        <w:rPr>
          <w:rFonts w:ascii="Times New Roman" w:hAnsi="Times New Roman" w:cs="Times New Roman"/>
        </w:rPr>
        <w:t xml:space="preserve">oughout the whole </w:t>
      </w:r>
      <w:r w:rsidR="005031C0" w:rsidRPr="00934446">
        <w:rPr>
          <w:rFonts w:ascii="Times New Roman" w:hAnsi="Times New Roman" w:cs="Times New Roman"/>
        </w:rPr>
        <w:t>experiment.</w:t>
      </w:r>
      <w:r w:rsidR="00972A5C" w:rsidRPr="00934446">
        <w:rPr>
          <w:rFonts w:ascii="Times New Roman" w:hAnsi="Times New Roman" w:cs="Times New Roman"/>
        </w:rPr>
        <w:t xml:space="preserve"> I’m going to let you go through the instructions and </w:t>
      </w:r>
      <w:r w:rsidR="002A4FE9" w:rsidRPr="00934446">
        <w:rPr>
          <w:rFonts w:ascii="Times New Roman" w:hAnsi="Times New Roman" w:cs="Times New Roman"/>
        </w:rPr>
        <w:t>a practical session</w:t>
      </w:r>
      <w:r w:rsidR="006E2C9D" w:rsidRPr="00934446">
        <w:rPr>
          <w:rFonts w:ascii="Times New Roman" w:hAnsi="Times New Roman" w:cs="Times New Roman"/>
        </w:rPr>
        <w:t xml:space="preserve"> first</w:t>
      </w:r>
      <w:r w:rsidR="00972A5C" w:rsidRPr="00934446">
        <w:rPr>
          <w:rFonts w:ascii="Times New Roman" w:hAnsi="Times New Roman" w:cs="Times New Roman"/>
        </w:rPr>
        <w:t>, if you have questions or doubts please do not hesitate to ask me.</w:t>
      </w:r>
      <w:r w:rsidR="002A4FE9" w:rsidRPr="00934446">
        <w:rPr>
          <w:rFonts w:ascii="Times New Roman" w:hAnsi="Times New Roman" w:cs="Times New Roman"/>
        </w:rPr>
        <w:t xml:space="preserve"> Before the real experiment starts, I will switch off the lights so you can stay focused during the experiment.</w:t>
      </w:r>
    </w:p>
    <w:p w14:paraId="7FA57970" w14:textId="77777777" w:rsidR="007E7070" w:rsidRPr="00934446" w:rsidRDefault="007E7070" w:rsidP="00972A5C">
      <w:pPr>
        <w:spacing w:after="120"/>
        <w:jc w:val="both"/>
        <w:rPr>
          <w:rFonts w:ascii="Times New Roman" w:hAnsi="Times New Roman" w:cs="Times New Roman"/>
        </w:rPr>
      </w:pPr>
    </w:p>
    <w:p w14:paraId="0A30C28A" w14:textId="3992E416" w:rsidR="007E7070" w:rsidRPr="00934446" w:rsidRDefault="007E7070" w:rsidP="00972A5C">
      <w:pPr>
        <w:spacing w:after="120"/>
        <w:jc w:val="both"/>
        <w:rPr>
          <w:rFonts w:ascii="Times New Roman" w:hAnsi="Times New Roman" w:cs="Times New Roman"/>
          <w:b/>
          <w:u w:val="single"/>
        </w:rPr>
      </w:pPr>
      <w:r w:rsidRPr="00934446">
        <w:rPr>
          <w:rFonts w:ascii="Times New Roman" w:hAnsi="Times New Roman" w:cs="Times New Roman"/>
          <w:b/>
          <w:u w:val="single"/>
        </w:rPr>
        <w:t>After the practice</w:t>
      </w:r>
      <w:r w:rsidR="002A4FE9" w:rsidRPr="00934446">
        <w:rPr>
          <w:rFonts w:ascii="Times New Roman" w:hAnsi="Times New Roman" w:cs="Times New Roman"/>
          <w:b/>
          <w:u w:val="single"/>
        </w:rPr>
        <w:t xml:space="preserve"> session</w:t>
      </w:r>
    </w:p>
    <w:p w14:paraId="7D9EE4B6" w14:textId="0E25FE28" w:rsidR="002A4FE9" w:rsidRPr="00934446" w:rsidRDefault="002A4FE9" w:rsidP="000D3DBD">
      <w:pPr>
        <w:spacing w:after="120"/>
        <w:jc w:val="both"/>
        <w:rPr>
          <w:rFonts w:ascii="Times New Roman" w:hAnsi="Times New Roman" w:cs="Times New Roman"/>
        </w:rPr>
      </w:pPr>
      <w:r w:rsidRPr="00934446">
        <w:rPr>
          <w:rFonts w:ascii="Times New Roman" w:hAnsi="Times New Roman" w:cs="Times New Roman"/>
        </w:rPr>
        <w:t>Are the instructions clear to you</w:t>
      </w:r>
      <w:r w:rsidR="007E7070" w:rsidRPr="00934446">
        <w:rPr>
          <w:rFonts w:ascii="Times New Roman" w:hAnsi="Times New Roman" w:cs="Times New Roman"/>
        </w:rPr>
        <w:t xml:space="preserve">? </w:t>
      </w:r>
      <w:r w:rsidRPr="00934446">
        <w:rPr>
          <w:rFonts w:ascii="Times New Roman" w:hAnsi="Times New Roman" w:cs="Times New Roman"/>
        </w:rPr>
        <w:t xml:space="preserve">Now you have the chance to ask and clarify any questions. Once the main task starts, there </w:t>
      </w:r>
      <w:r w:rsidR="005031C0" w:rsidRPr="00934446">
        <w:rPr>
          <w:rFonts w:ascii="Times New Roman" w:hAnsi="Times New Roman" w:cs="Times New Roman"/>
        </w:rPr>
        <w:t>will be</w:t>
      </w:r>
      <w:r w:rsidRPr="00934446">
        <w:rPr>
          <w:rFonts w:ascii="Times New Roman" w:hAnsi="Times New Roman" w:cs="Times New Roman"/>
        </w:rPr>
        <w:t xml:space="preserve"> no time for that.</w:t>
      </w:r>
    </w:p>
    <w:p w14:paraId="1C4C3CA7" w14:textId="6119FC58" w:rsidR="007E7070" w:rsidRPr="00934446" w:rsidRDefault="002A4FE9" w:rsidP="000D3DBD">
      <w:pPr>
        <w:spacing w:after="120"/>
        <w:jc w:val="both"/>
        <w:rPr>
          <w:rFonts w:ascii="Times New Roman" w:hAnsi="Times New Roman" w:cs="Times New Roman"/>
        </w:rPr>
      </w:pPr>
      <w:r w:rsidRPr="00934446">
        <w:rPr>
          <w:rFonts w:ascii="Times New Roman" w:hAnsi="Times New Roman" w:cs="Times New Roman"/>
        </w:rPr>
        <w:t xml:space="preserve"> </w:t>
      </w:r>
      <w:r w:rsidR="007E7070" w:rsidRPr="00934446">
        <w:rPr>
          <w:rFonts w:ascii="Times New Roman" w:hAnsi="Times New Roman" w:cs="Times New Roman"/>
        </w:rPr>
        <w:t xml:space="preserve">Just let me stress an important point: the food </w:t>
      </w:r>
      <w:r w:rsidR="009F3CA1" w:rsidRPr="00934446">
        <w:rPr>
          <w:rFonts w:ascii="Times New Roman" w:hAnsi="Times New Roman" w:cs="Times New Roman"/>
        </w:rPr>
        <w:t>pictures</w:t>
      </w:r>
      <w:r w:rsidR="007E7070" w:rsidRPr="00934446">
        <w:rPr>
          <w:rFonts w:ascii="Times New Roman" w:hAnsi="Times New Roman" w:cs="Times New Roman"/>
        </w:rPr>
        <w:t xml:space="preserve"> you will see during the task correspond to the actual food you will be eating at the end of the task. The relationship </w:t>
      </w:r>
      <w:r w:rsidR="005031C0" w:rsidRPr="00934446">
        <w:rPr>
          <w:rFonts w:ascii="Times New Roman" w:hAnsi="Times New Roman" w:cs="Times New Roman"/>
        </w:rPr>
        <w:t xml:space="preserve">between the amount of food images you will see and the amount of food reward you will get </w:t>
      </w:r>
      <w:r w:rsidR="007E7070" w:rsidRPr="00934446">
        <w:rPr>
          <w:rFonts w:ascii="Times New Roman" w:hAnsi="Times New Roman" w:cs="Times New Roman"/>
        </w:rPr>
        <w:t>is not exactly one to one but</w:t>
      </w:r>
      <w:r w:rsidR="001C6EFC" w:rsidRPr="00934446">
        <w:rPr>
          <w:rFonts w:ascii="Times New Roman" w:hAnsi="Times New Roman" w:cs="Times New Roman"/>
        </w:rPr>
        <w:t xml:space="preserve"> it</w:t>
      </w:r>
      <w:r w:rsidR="007E7070" w:rsidRPr="00934446">
        <w:rPr>
          <w:rFonts w:ascii="Times New Roman" w:hAnsi="Times New Roman" w:cs="Times New Roman"/>
        </w:rPr>
        <w:t xml:space="preserve"> is proportional. </w:t>
      </w:r>
      <w:r w:rsidR="000D3DBD" w:rsidRPr="00934446">
        <w:rPr>
          <w:rFonts w:ascii="Times New Roman" w:hAnsi="Times New Roman" w:cs="Times New Roman"/>
        </w:rPr>
        <w:t>You can press the button as often or as little as you like</w:t>
      </w:r>
      <w:r w:rsidR="00C51DC7" w:rsidRPr="00934446">
        <w:rPr>
          <w:rFonts w:ascii="Times New Roman" w:hAnsi="Times New Roman" w:cs="Times New Roman"/>
        </w:rPr>
        <w:t xml:space="preserve"> during the presentation of the fractal</w:t>
      </w:r>
      <w:r w:rsidR="000D3DBD" w:rsidRPr="00934446">
        <w:rPr>
          <w:rFonts w:ascii="Times New Roman" w:hAnsi="Times New Roman" w:cs="Times New Roman"/>
        </w:rPr>
        <w:t>: If you do not want any more of your favorite salty or sweet snack, you do not have to continue pressing. Otherwise you should try to earn as much reward as possible.</w:t>
      </w:r>
    </w:p>
    <w:p w14:paraId="66F1DD72" w14:textId="033CA425" w:rsidR="001F69A7" w:rsidRPr="00934446" w:rsidRDefault="001F69A7" w:rsidP="000D3DBD">
      <w:pPr>
        <w:spacing w:after="120"/>
        <w:jc w:val="both"/>
        <w:rPr>
          <w:rFonts w:ascii="Times New Roman" w:hAnsi="Times New Roman" w:cs="Times New Roman"/>
          <w:i/>
        </w:rPr>
      </w:pPr>
      <w:r w:rsidRPr="00934446">
        <w:rPr>
          <w:rFonts w:ascii="Times New Roman" w:hAnsi="Times New Roman" w:cs="Times New Roman"/>
          <w:i/>
        </w:rPr>
        <w:t>(</w:t>
      </w:r>
      <w:r w:rsidR="00520096" w:rsidRPr="00934446">
        <w:rPr>
          <w:rFonts w:ascii="Times New Roman" w:hAnsi="Times New Roman" w:cs="Times New Roman"/>
          <w:i/>
        </w:rPr>
        <w:t>S</w:t>
      </w:r>
      <w:r w:rsidRPr="00934446">
        <w:rPr>
          <w:rFonts w:ascii="Times New Roman" w:hAnsi="Times New Roman" w:cs="Times New Roman"/>
          <w:i/>
        </w:rPr>
        <w:t>witch off light</w:t>
      </w:r>
      <w:r w:rsidR="004E4024" w:rsidRPr="00934446">
        <w:rPr>
          <w:rFonts w:ascii="Times New Roman" w:hAnsi="Times New Roman" w:cs="Times New Roman"/>
          <w:i/>
        </w:rPr>
        <w:t xml:space="preserve">s. </w:t>
      </w:r>
      <w:r w:rsidR="004C430B" w:rsidRPr="00934446">
        <w:rPr>
          <w:rFonts w:ascii="Times New Roman" w:hAnsi="Times New Roman" w:cs="Times New Roman"/>
          <w:i/>
        </w:rPr>
        <w:t>Make sure that</w:t>
      </w:r>
      <w:r w:rsidRPr="00934446">
        <w:rPr>
          <w:rFonts w:ascii="Times New Roman" w:hAnsi="Times New Roman" w:cs="Times New Roman"/>
          <w:i/>
        </w:rPr>
        <w:t xml:space="preserve"> fingers are placed correctly on the keyboard)</w:t>
      </w:r>
    </w:p>
    <w:p w14:paraId="6F89C555" w14:textId="77777777" w:rsidR="00136CA3" w:rsidRPr="00934446" w:rsidRDefault="00136CA3" w:rsidP="00D228EA">
      <w:pPr>
        <w:spacing w:after="120"/>
        <w:jc w:val="both"/>
        <w:rPr>
          <w:rFonts w:ascii="Times New Roman" w:hAnsi="Times New Roman" w:cs="Times New Roman"/>
        </w:rPr>
      </w:pPr>
    </w:p>
    <w:p w14:paraId="616A1FE3" w14:textId="00DE7221" w:rsidR="009F07EB" w:rsidRPr="00934446" w:rsidRDefault="001F7DEC" w:rsidP="00D228EA">
      <w:pPr>
        <w:spacing w:after="120"/>
        <w:jc w:val="both"/>
        <w:rPr>
          <w:rFonts w:ascii="Times New Roman" w:hAnsi="Times New Roman" w:cs="Times New Roman"/>
          <w:u w:val="single"/>
        </w:rPr>
      </w:pPr>
      <w:r w:rsidRPr="00934446">
        <w:rPr>
          <w:rFonts w:ascii="Times New Roman" w:hAnsi="Times New Roman" w:cs="Times New Roman"/>
          <w:b/>
          <w:u w:val="single"/>
        </w:rPr>
        <w:t xml:space="preserve">After </w:t>
      </w:r>
      <w:r w:rsidR="0067240E" w:rsidRPr="00934446">
        <w:rPr>
          <w:rFonts w:ascii="Times New Roman" w:hAnsi="Times New Roman" w:cs="Times New Roman"/>
          <w:b/>
          <w:u w:val="single"/>
        </w:rPr>
        <w:t>the earning</w:t>
      </w:r>
      <w:r w:rsidR="00B374DD" w:rsidRPr="00934446">
        <w:rPr>
          <w:rFonts w:ascii="Times New Roman" w:hAnsi="Times New Roman" w:cs="Times New Roman"/>
          <w:b/>
          <w:u w:val="single"/>
        </w:rPr>
        <w:t>s</w:t>
      </w:r>
      <w:r w:rsidR="0067240E" w:rsidRPr="00934446">
        <w:rPr>
          <w:rFonts w:ascii="Times New Roman" w:hAnsi="Times New Roman" w:cs="Times New Roman"/>
          <w:b/>
          <w:u w:val="single"/>
        </w:rPr>
        <w:t xml:space="preserve"> slide appear</w:t>
      </w:r>
      <w:r w:rsidR="00647DFC" w:rsidRPr="00934446">
        <w:rPr>
          <w:rFonts w:ascii="Times New Roman" w:hAnsi="Times New Roman" w:cs="Times New Roman"/>
          <w:b/>
          <w:u w:val="single"/>
        </w:rPr>
        <w:t>s</w:t>
      </w:r>
    </w:p>
    <w:p w14:paraId="61BA0F36" w14:textId="59175956" w:rsidR="00647DFC" w:rsidRPr="00934446" w:rsidRDefault="00324792" w:rsidP="00D228EA">
      <w:pPr>
        <w:spacing w:after="120"/>
        <w:jc w:val="both"/>
        <w:rPr>
          <w:rFonts w:ascii="Times New Roman" w:hAnsi="Times New Roman" w:cs="Times New Roman"/>
        </w:rPr>
      </w:pPr>
      <w:r w:rsidRPr="00934446">
        <w:rPr>
          <w:rFonts w:ascii="Times New Roman" w:hAnsi="Times New Roman" w:cs="Times New Roman"/>
        </w:rPr>
        <w:t xml:space="preserve">Well done, this is the moment where we take a break and you </w:t>
      </w:r>
      <w:r w:rsidR="00A20921" w:rsidRPr="00934446">
        <w:rPr>
          <w:rFonts w:ascii="Times New Roman" w:hAnsi="Times New Roman" w:cs="Times New Roman"/>
        </w:rPr>
        <w:t>can</w:t>
      </w:r>
      <w:r w:rsidRPr="00934446">
        <w:rPr>
          <w:rFonts w:ascii="Times New Roman" w:hAnsi="Times New Roman" w:cs="Times New Roman"/>
        </w:rPr>
        <w:t xml:space="preserve"> eat what you won during the task.</w:t>
      </w:r>
      <w:r w:rsidR="00F55EDD" w:rsidRPr="00934446">
        <w:rPr>
          <w:rFonts w:ascii="Times New Roman" w:hAnsi="Times New Roman" w:cs="Times New Roman"/>
        </w:rPr>
        <w:t xml:space="preserve"> As mention in the </w:t>
      </w:r>
      <w:r w:rsidR="00647DFC" w:rsidRPr="00934446">
        <w:rPr>
          <w:rFonts w:ascii="Times New Roman" w:hAnsi="Times New Roman" w:cs="Times New Roman"/>
        </w:rPr>
        <w:t xml:space="preserve">beginning </w:t>
      </w:r>
      <w:r w:rsidR="00972A5C" w:rsidRPr="00934446">
        <w:rPr>
          <w:rFonts w:ascii="Times New Roman" w:hAnsi="Times New Roman" w:cs="Times New Roman"/>
        </w:rPr>
        <w:t>in the task instructions</w:t>
      </w:r>
      <w:r w:rsidR="00F55EDD" w:rsidRPr="00934446">
        <w:rPr>
          <w:rFonts w:ascii="Times New Roman" w:hAnsi="Times New Roman" w:cs="Times New Roman"/>
        </w:rPr>
        <w:t xml:space="preserve"> is not exactly 1:1, but is proportional. Here you go.</w:t>
      </w:r>
      <w:r w:rsidR="00813338" w:rsidRPr="00934446">
        <w:rPr>
          <w:rFonts w:ascii="Times New Roman" w:hAnsi="Times New Roman" w:cs="Times New Roman"/>
        </w:rPr>
        <w:t xml:space="preserve"> You can take a break and eat and call me when you are ready, I’m</w:t>
      </w:r>
      <w:r w:rsidR="00A20921" w:rsidRPr="00934446">
        <w:rPr>
          <w:rFonts w:ascii="Times New Roman" w:hAnsi="Times New Roman" w:cs="Times New Roman"/>
        </w:rPr>
        <w:t xml:space="preserve"> right</w:t>
      </w:r>
      <w:r w:rsidR="00813338" w:rsidRPr="00934446">
        <w:rPr>
          <w:rFonts w:ascii="Times New Roman" w:hAnsi="Times New Roman" w:cs="Times New Roman"/>
        </w:rPr>
        <w:t xml:space="preserve"> behind you</w:t>
      </w:r>
      <w:r w:rsidR="0068695A" w:rsidRPr="00934446">
        <w:rPr>
          <w:rFonts w:ascii="Times New Roman" w:hAnsi="Times New Roman" w:cs="Times New Roman"/>
        </w:rPr>
        <w:t>,</w:t>
      </w:r>
      <w:r w:rsidR="00813338" w:rsidRPr="00934446">
        <w:rPr>
          <w:rFonts w:ascii="Times New Roman" w:hAnsi="Times New Roman" w:cs="Times New Roman"/>
        </w:rPr>
        <w:t xml:space="preserve"> getting things for the next part ready.</w:t>
      </w:r>
      <w:r w:rsidR="00914F01" w:rsidRPr="00934446">
        <w:rPr>
          <w:rFonts w:ascii="Times New Roman" w:hAnsi="Times New Roman" w:cs="Times New Roman"/>
        </w:rPr>
        <w:t xml:space="preserve"> </w:t>
      </w:r>
    </w:p>
    <w:p w14:paraId="4C12A147" w14:textId="77777777" w:rsidR="00647DFC" w:rsidRPr="00934446" w:rsidRDefault="00647DFC" w:rsidP="00D228EA">
      <w:pPr>
        <w:spacing w:after="120"/>
        <w:jc w:val="both"/>
        <w:rPr>
          <w:rFonts w:ascii="Times New Roman" w:hAnsi="Times New Roman" w:cs="Times New Roman"/>
        </w:rPr>
      </w:pPr>
    </w:p>
    <w:p w14:paraId="08E4A2ED" w14:textId="77777777" w:rsidR="009F07EB" w:rsidRPr="00934446" w:rsidRDefault="00647DFC"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break ends</w:t>
      </w:r>
    </w:p>
    <w:p w14:paraId="13644EAF" w14:textId="476FB746" w:rsidR="00136CA3" w:rsidRPr="00934446" w:rsidRDefault="00914F01" w:rsidP="00D228EA">
      <w:pPr>
        <w:spacing w:after="120"/>
        <w:jc w:val="both"/>
        <w:rPr>
          <w:rFonts w:ascii="Times New Roman" w:hAnsi="Times New Roman" w:cs="Times New Roman"/>
        </w:rPr>
      </w:pPr>
      <w:r w:rsidRPr="00934446">
        <w:rPr>
          <w:rFonts w:ascii="Times New Roman" w:hAnsi="Times New Roman" w:cs="Times New Roman"/>
        </w:rPr>
        <w:t>Ok we can continue with the computer task, again you can follow the instructions on the screen and if you have any question, just let me know.</w:t>
      </w:r>
    </w:p>
    <w:p w14:paraId="654376DD" w14:textId="77777777" w:rsidR="00B63654" w:rsidRPr="00934446" w:rsidRDefault="00B63654" w:rsidP="00D228EA">
      <w:pPr>
        <w:spacing w:after="120"/>
        <w:jc w:val="both"/>
        <w:rPr>
          <w:rFonts w:ascii="Times New Roman" w:hAnsi="Times New Roman" w:cs="Times New Roman"/>
        </w:rPr>
      </w:pPr>
    </w:p>
    <w:p w14:paraId="28B5369A" w14:textId="77777777" w:rsidR="00D2780F" w:rsidRPr="00934446" w:rsidRDefault="00D2780F" w:rsidP="00D228EA">
      <w:pPr>
        <w:spacing w:after="120"/>
        <w:jc w:val="both"/>
        <w:rPr>
          <w:rFonts w:ascii="Times New Roman" w:hAnsi="Times New Roman" w:cs="Times New Roman"/>
        </w:rPr>
      </w:pPr>
    </w:p>
    <w:p w14:paraId="1C94F63A" w14:textId="77777777" w:rsidR="00FF398B" w:rsidRPr="00934446" w:rsidRDefault="00CE0B14"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bonus slide appears</w:t>
      </w:r>
    </w:p>
    <w:p w14:paraId="65D1C6B0" w14:textId="5C5C22FB" w:rsidR="00B865AE" w:rsidRPr="00934446" w:rsidRDefault="005A3219" w:rsidP="00B865AE">
      <w:pPr>
        <w:spacing w:after="120"/>
        <w:jc w:val="both"/>
        <w:rPr>
          <w:rFonts w:ascii="Times New Roman" w:hAnsi="Times New Roman" w:cs="Times New Roman"/>
        </w:rPr>
      </w:pPr>
      <w:r w:rsidRPr="00934446">
        <w:rPr>
          <w:rFonts w:ascii="Times New Roman" w:hAnsi="Times New Roman" w:cs="Times New Roman"/>
        </w:rPr>
        <w:t>For th</w:t>
      </w:r>
      <w:r w:rsidR="00B374DD" w:rsidRPr="00934446">
        <w:rPr>
          <w:rFonts w:ascii="Times New Roman" w:hAnsi="Times New Roman" w:cs="Times New Roman"/>
        </w:rPr>
        <w:t>is</w:t>
      </w:r>
      <w:r w:rsidRPr="00934446">
        <w:rPr>
          <w:rFonts w:ascii="Times New Roman" w:hAnsi="Times New Roman" w:cs="Times New Roman"/>
        </w:rPr>
        <w:t xml:space="preserve"> next</w:t>
      </w:r>
      <w:r w:rsidR="00B374DD" w:rsidRPr="00934446">
        <w:rPr>
          <w:rFonts w:ascii="Times New Roman" w:hAnsi="Times New Roman" w:cs="Times New Roman"/>
        </w:rPr>
        <w:t xml:space="preserve"> part you</w:t>
      </w:r>
      <w:r w:rsidRPr="00934446">
        <w:rPr>
          <w:rFonts w:ascii="Times New Roman" w:hAnsi="Times New Roman" w:cs="Times New Roman"/>
        </w:rPr>
        <w:t xml:space="preserve"> </w:t>
      </w:r>
      <w:r w:rsidR="00924444" w:rsidRPr="00934446">
        <w:rPr>
          <w:rFonts w:ascii="Times New Roman" w:hAnsi="Times New Roman" w:cs="Times New Roman"/>
        </w:rPr>
        <w:t>will not be in front of the computer screen.</w:t>
      </w:r>
      <w:r w:rsidR="00B90316" w:rsidRPr="00934446">
        <w:rPr>
          <w:rFonts w:ascii="Times New Roman" w:hAnsi="Times New Roman" w:cs="Times New Roman"/>
        </w:rPr>
        <w:t xml:space="preserve"> What </w:t>
      </w:r>
      <w:r w:rsidR="00E5480B" w:rsidRPr="00934446">
        <w:rPr>
          <w:rFonts w:ascii="Times New Roman" w:hAnsi="Times New Roman" w:cs="Times New Roman"/>
        </w:rPr>
        <w:t xml:space="preserve">you </w:t>
      </w:r>
      <w:r w:rsidR="00B90316" w:rsidRPr="00934446">
        <w:rPr>
          <w:rFonts w:ascii="Times New Roman" w:hAnsi="Times New Roman" w:cs="Times New Roman"/>
        </w:rPr>
        <w:t xml:space="preserve">will be doing now is </w:t>
      </w:r>
      <w:r w:rsidR="00B865AE" w:rsidRPr="00934446">
        <w:rPr>
          <w:rFonts w:ascii="Times New Roman" w:hAnsi="Times New Roman" w:cs="Times New Roman"/>
        </w:rPr>
        <w:t>eating one of the snack foods until you feel full</w:t>
      </w:r>
      <w:r w:rsidR="00E5480B" w:rsidRPr="00934446">
        <w:rPr>
          <w:rFonts w:ascii="Times New Roman" w:hAnsi="Times New Roman" w:cs="Times New Roman"/>
        </w:rPr>
        <w:t xml:space="preserve"> and it is no longer pleasant</w:t>
      </w:r>
      <w:r w:rsidR="003A0BD1" w:rsidRPr="00934446">
        <w:rPr>
          <w:rFonts w:ascii="Times New Roman" w:hAnsi="Times New Roman" w:cs="Times New Roman"/>
        </w:rPr>
        <w:t>.</w:t>
      </w:r>
      <w:r w:rsidR="00B865AE" w:rsidRPr="00934446">
        <w:rPr>
          <w:rFonts w:ascii="Times New Roman" w:hAnsi="Times New Roman" w:cs="Times New Roman"/>
        </w:rPr>
        <w:t xml:space="preserve"> I will </w:t>
      </w:r>
      <w:r w:rsidR="00781481" w:rsidRPr="00934446">
        <w:rPr>
          <w:rFonts w:ascii="Times New Roman" w:hAnsi="Times New Roman" w:cs="Times New Roman"/>
        </w:rPr>
        <w:t xml:space="preserve">give you </w:t>
      </w:r>
      <w:r w:rsidR="00B865AE" w:rsidRPr="00934446">
        <w:rPr>
          <w:rFonts w:ascii="Times New Roman" w:hAnsi="Times New Roman" w:cs="Times New Roman"/>
        </w:rPr>
        <w:t xml:space="preserve">this bowl and I’ll ask you to eat until you absolutely do not </w:t>
      </w:r>
      <w:r w:rsidR="00E5480B" w:rsidRPr="00934446">
        <w:rPr>
          <w:rFonts w:ascii="Times New Roman" w:hAnsi="Times New Roman" w:cs="Times New Roman"/>
        </w:rPr>
        <w:t>feel like having another piece anymore</w:t>
      </w:r>
      <w:r w:rsidR="00B865AE" w:rsidRPr="00934446">
        <w:rPr>
          <w:rFonts w:ascii="Times New Roman" w:hAnsi="Times New Roman" w:cs="Times New Roman"/>
        </w:rPr>
        <w:t xml:space="preserve"> </w:t>
      </w:r>
      <w:r w:rsidR="00E5480B" w:rsidRPr="00934446">
        <w:rPr>
          <w:rFonts w:ascii="Times New Roman" w:hAnsi="Times New Roman" w:cs="Times New Roman"/>
        </w:rPr>
        <w:t xml:space="preserve">and you no longer find </w:t>
      </w:r>
      <w:r w:rsidR="00781481" w:rsidRPr="00934446">
        <w:rPr>
          <w:rFonts w:ascii="Times New Roman" w:hAnsi="Times New Roman" w:cs="Times New Roman"/>
        </w:rPr>
        <w:t>this snack</w:t>
      </w:r>
      <w:r w:rsidR="00E5480B" w:rsidRPr="00934446">
        <w:rPr>
          <w:rFonts w:ascii="Times New Roman" w:hAnsi="Times New Roman" w:cs="Times New Roman"/>
        </w:rPr>
        <w:t xml:space="preserve"> pleasant</w:t>
      </w:r>
      <w:r w:rsidR="00B865AE" w:rsidRPr="00934446">
        <w:rPr>
          <w:rFonts w:ascii="Times New Roman" w:hAnsi="Times New Roman" w:cs="Times New Roman"/>
        </w:rPr>
        <w:t>. Some people will need a very large amount of food to reach that point, whereas others may reach this point more with less food. The size of this bowl is completely arbitrary.</w:t>
      </w:r>
      <w:r w:rsidR="00781481" w:rsidRPr="00934446">
        <w:rPr>
          <w:rFonts w:ascii="Times New Roman" w:hAnsi="Times New Roman" w:cs="Times New Roman"/>
        </w:rPr>
        <w:t xml:space="preserve"> The only thing that matters here is that you feel full and feel like not having another piece anymore</w:t>
      </w:r>
      <w:r w:rsidR="00D071A1" w:rsidRPr="00934446">
        <w:rPr>
          <w:rFonts w:ascii="Times New Roman" w:hAnsi="Times New Roman" w:cs="Times New Roman"/>
        </w:rPr>
        <w:t>.</w:t>
      </w:r>
      <w:r w:rsidR="00B865AE" w:rsidRPr="00934446">
        <w:rPr>
          <w:rFonts w:ascii="Times New Roman" w:hAnsi="Times New Roman" w:cs="Times New Roman"/>
        </w:rPr>
        <w:t xml:space="preserve"> </w:t>
      </w:r>
      <w:r w:rsidR="00781481" w:rsidRPr="00934446">
        <w:rPr>
          <w:rFonts w:ascii="Times New Roman" w:hAnsi="Times New Roman" w:cs="Times New Roman"/>
        </w:rPr>
        <w:t>(</w:t>
      </w:r>
      <w:r w:rsidR="00B865AE" w:rsidRPr="00934446">
        <w:rPr>
          <w:rFonts w:ascii="Times New Roman" w:hAnsi="Times New Roman" w:cs="Times New Roman"/>
        </w:rPr>
        <w:t>Usually people need several bowls.</w:t>
      </w:r>
      <w:r w:rsidR="00781481" w:rsidRPr="00934446">
        <w:rPr>
          <w:rFonts w:ascii="Times New Roman" w:hAnsi="Times New Roman" w:cs="Times New Roman"/>
        </w:rPr>
        <w:t xml:space="preserve"> Comment: does not apply to our size of bowl)</w:t>
      </w:r>
    </w:p>
    <w:p w14:paraId="180150F8" w14:textId="26E2E728" w:rsidR="00A872D6" w:rsidRPr="00934446" w:rsidRDefault="003A0BD1" w:rsidP="00D228EA">
      <w:pPr>
        <w:spacing w:after="120"/>
        <w:jc w:val="both"/>
        <w:rPr>
          <w:rFonts w:ascii="Times New Roman" w:hAnsi="Times New Roman" w:cs="Times New Roman"/>
        </w:rPr>
      </w:pPr>
      <w:r w:rsidRPr="00934446">
        <w:rPr>
          <w:rFonts w:ascii="Times New Roman" w:hAnsi="Times New Roman" w:cs="Times New Roman"/>
        </w:rPr>
        <w:t xml:space="preserve"> </w:t>
      </w:r>
    </w:p>
    <w:p w14:paraId="65D1E52A" w14:textId="0FF599FE" w:rsidR="00FF398B" w:rsidRPr="00934446" w:rsidRDefault="00B90316" w:rsidP="00D228EA">
      <w:pPr>
        <w:spacing w:after="120"/>
        <w:jc w:val="both"/>
        <w:rPr>
          <w:rFonts w:ascii="Times New Roman" w:hAnsi="Times New Roman" w:cs="Times New Roman"/>
          <w:u w:val="single"/>
        </w:rPr>
      </w:pPr>
      <w:r w:rsidRPr="00934446">
        <w:rPr>
          <w:rFonts w:ascii="Times New Roman" w:hAnsi="Times New Roman" w:cs="Times New Roman"/>
          <w:b/>
          <w:u w:val="single"/>
        </w:rPr>
        <w:t>After the participant is done eating</w:t>
      </w:r>
    </w:p>
    <w:p w14:paraId="368019D7" w14:textId="55B6DFDB" w:rsidR="004115E3" w:rsidRPr="00934446" w:rsidRDefault="00A872D6" w:rsidP="00D228EA">
      <w:pPr>
        <w:spacing w:after="120"/>
        <w:jc w:val="both"/>
        <w:rPr>
          <w:rFonts w:ascii="Times New Roman" w:hAnsi="Times New Roman" w:cs="Times New Roman"/>
        </w:rPr>
      </w:pPr>
      <w:r w:rsidRPr="00934446">
        <w:rPr>
          <w:rFonts w:ascii="Times New Roman" w:hAnsi="Times New Roman" w:cs="Times New Roman"/>
        </w:rPr>
        <w:t>Are you sure</w:t>
      </w:r>
      <w:r w:rsidR="0055422C" w:rsidRPr="00934446">
        <w:rPr>
          <w:rFonts w:ascii="Times New Roman" w:hAnsi="Times New Roman" w:cs="Times New Roman"/>
        </w:rPr>
        <w:t xml:space="preserve">? Usually people need </w:t>
      </w:r>
      <w:r w:rsidR="0023294A" w:rsidRPr="00934446">
        <w:rPr>
          <w:rFonts w:ascii="Times New Roman" w:hAnsi="Times New Roman" w:cs="Times New Roman"/>
        </w:rPr>
        <w:t>a large amount/</w:t>
      </w:r>
      <w:r w:rsidR="0055422C" w:rsidRPr="00934446">
        <w:rPr>
          <w:rFonts w:ascii="Times New Roman" w:hAnsi="Times New Roman" w:cs="Times New Roman"/>
        </w:rPr>
        <w:t>several bowls</w:t>
      </w:r>
      <w:r w:rsidR="00B865AE" w:rsidRPr="00934446">
        <w:rPr>
          <w:rFonts w:ascii="Times New Roman" w:hAnsi="Times New Roman" w:cs="Times New Roman"/>
        </w:rPr>
        <w:t xml:space="preserve"> – you need to eat the food until you absolutely do not </w:t>
      </w:r>
      <w:r w:rsidR="00E5480B" w:rsidRPr="00934446">
        <w:rPr>
          <w:rFonts w:ascii="Times New Roman" w:hAnsi="Times New Roman" w:cs="Times New Roman"/>
        </w:rPr>
        <w:t>feel like having another piece</w:t>
      </w:r>
      <w:r w:rsidR="00B865AE" w:rsidRPr="00934446">
        <w:rPr>
          <w:rFonts w:ascii="Times New Roman" w:hAnsi="Times New Roman" w:cs="Times New Roman"/>
        </w:rPr>
        <w:t xml:space="preserve"> anymore</w:t>
      </w:r>
      <w:r w:rsidR="0055422C" w:rsidRPr="00934446">
        <w:rPr>
          <w:rFonts w:ascii="Times New Roman" w:hAnsi="Times New Roman" w:cs="Times New Roman"/>
        </w:rPr>
        <w:t>.</w:t>
      </w:r>
      <w:r w:rsidR="00B865AE" w:rsidRPr="00934446">
        <w:rPr>
          <w:rFonts w:ascii="Times New Roman" w:hAnsi="Times New Roman" w:cs="Times New Roman"/>
        </w:rPr>
        <w:t xml:space="preserve"> [If the participant hesitates or indicates that they might be able to manage a bit more, encourage them do continue </w:t>
      </w:r>
      <w:r w:rsidR="0023294A" w:rsidRPr="00934446">
        <w:rPr>
          <w:rFonts w:ascii="Times New Roman" w:hAnsi="Times New Roman" w:cs="Times New Roman"/>
        </w:rPr>
        <w:t>with</w:t>
      </w:r>
      <w:r w:rsidR="00B865AE" w:rsidRPr="00934446">
        <w:rPr>
          <w:rFonts w:ascii="Times New Roman" w:hAnsi="Times New Roman" w:cs="Times New Roman"/>
        </w:rPr>
        <w:t xml:space="preserve"> eating].</w:t>
      </w:r>
      <w:r w:rsidR="0055422C" w:rsidRPr="00934446">
        <w:rPr>
          <w:rFonts w:ascii="Times New Roman" w:hAnsi="Times New Roman" w:cs="Times New Roman"/>
        </w:rPr>
        <w:t xml:space="preserve"> Ok then great, then let’s go back to the computer and continue with the rest of the task.</w:t>
      </w:r>
      <w:r w:rsidR="00C902D2" w:rsidRPr="00934446">
        <w:rPr>
          <w:rFonts w:ascii="Times New Roman" w:hAnsi="Times New Roman" w:cs="Times New Roman"/>
        </w:rPr>
        <w:t xml:space="preserve"> </w:t>
      </w:r>
      <w:r w:rsidR="005C2BAA" w:rsidRPr="00934446">
        <w:rPr>
          <w:rFonts w:ascii="Times New Roman" w:hAnsi="Times New Roman" w:cs="Times New Roman"/>
        </w:rPr>
        <w:t xml:space="preserve">Again, </w:t>
      </w:r>
      <w:r w:rsidR="004115E3" w:rsidRPr="00934446">
        <w:rPr>
          <w:rFonts w:ascii="Times New Roman" w:hAnsi="Times New Roman" w:cs="Times New Roman"/>
        </w:rPr>
        <w:t xml:space="preserve">you can simply </w:t>
      </w:r>
      <w:r w:rsidR="005C2BAA" w:rsidRPr="00934446">
        <w:rPr>
          <w:rFonts w:ascii="Times New Roman" w:hAnsi="Times New Roman" w:cs="Times New Roman"/>
        </w:rPr>
        <w:t>follow the instructions on the screen</w:t>
      </w:r>
      <w:r w:rsidR="004115E3" w:rsidRPr="00934446">
        <w:rPr>
          <w:rFonts w:ascii="Times New Roman" w:hAnsi="Times New Roman" w:cs="Times New Roman"/>
        </w:rPr>
        <w:t>.</w:t>
      </w:r>
    </w:p>
    <w:p w14:paraId="47889FC0" w14:textId="63B6CB3E" w:rsidR="00A872D6" w:rsidRPr="00934446" w:rsidRDefault="004115E3" w:rsidP="00D228EA">
      <w:pPr>
        <w:spacing w:after="120"/>
        <w:jc w:val="both"/>
        <w:rPr>
          <w:rFonts w:ascii="Times New Roman" w:hAnsi="Times New Roman" w:cs="Times New Roman"/>
        </w:rPr>
      </w:pPr>
      <w:r w:rsidRPr="00934446">
        <w:rPr>
          <w:rFonts w:ascii="Times New Roman" w:eastAsia="Times New Roman" w:hAnsi="Times New Roman" w:cs="Times New Roman"/>
          <w:sz w:val="22"/>
          <w:szCs w:val="22"/>
        </w:rPr>
        <w:t xml:space="preserve">If the participant asks whether they will still receive the snacks, or whether they still </w:t>
      </w:r>
      <w:r w:rsidR="007035E7" w:rsidRPr="00934446">
        <w:rPr>
          <w:rFonts w:ascii="Times New Roman" w:eastAsia="Times New Roman" w:hAnsi="Times New Roman" w:cs="Times New Roman"/>
          <w:sz w:val="22"/>
          <w:szCs w:val="22"/>
        </w:rPr>
        <w:t>have to press the buttons,</w:t>
      </w:r>
      <w:r w:rsidRPr="00934446">
        <w:rPr>
          <w:rFonts w:ascii="Times New Roman" w:eastAsia="Times New Roman" w:hAnsi="Times New Roman" w:cs="Times New Roman"/>
          <w:sz w:val="22"/>
          <w:szCs w:val="22"/>
        </w:rPr>
        <w:t xml:space="preserve"> </w:t>
      </w:r>
      <w:r w:rsidR="007035E7" w:rsidRPr="00934446">
        <w:rPr>
          <w:rFonts w:ascii="Times New Roman" w:eastAsia="Times New Roman" w:hAnsi="Times New Roman" w:cs="Times New Roman"/>
          <w:sz w:val="22"/>
          <w:szCs w:val="22"/>
        </w:rPr>
        <w:t>simply answer: “The</w:t>
      </w:r>
      <w:r w:rsidRPr="00934446">
        <w:rPr>
          <w:rFonts w:ascii="Times New Roman" w:eastAsia="Times New Roman" w:hAnsi="Times New Roman" w:cs="Times New Roman"/>
          <w:sz w:val="22"/>
          <w:szCs w:val="22"/>
        </w:rPr>
        <w:t xml:space="preserve"> same rules of the previous sessions apply</w:t>
      </w:r>
      <w:r w:rsidR="007035E7" w:rsidRPr="00934446">
        <w:rPr>
          <w:rFonts w:ascii="Times New Roman" w:eastAsia="Times New Roman" w:hAnsi="Times New Roman" w:cs="Times New Roman"/>
          <w:sz w:val="22"/>
          <w:szCs w:val="22"/>
        </w:rPr>
        <w:t xml:space="preserve"> to</w:t>
      </w:r>
      <w:r w:rsidRPr="00934446">
        <w:rPr>
          <w:rFonts w:ascii="Times New Roman" w:eastAsia="Times New Roman" w:hAnsi="Times New Roman" w:cs="Times New Roman"/>
          <w:sz w:val="22"/>
          <w:szCs w:val="22"/>
        </w:rPr>
        <w:t xml:space="preserve"> the current session</w:t>
      </w:r>
      <w:r w:rsidR="007035E7" w:rsidRPr="00934446">
        <w:rPr>
          <w:rFonts w:ascii="Times New Roman" w:eastAsia="Times New Roman" w:hAnsi="Times New Roman" w:cs="Times New Roman"/>
          <w:sz w:val="22"/>
          <w:szCs w:val="22"/>
        </w:rPr>
        <w:t>”</w:t>
      </w:r>
      <w:r w:rsidRPr="00934446">
        <w:rPr>
          <w:rFonts w:ascii="Times New Roman" w:eastAsia="Times New Roman" w:hAnsi="Times New Roman" w:cs="Times New Roman"/>
          <w:sz w:val="22"/>
          <w:szCs w:val="22"/>
        </w:rPr>
        <w:t>, without giving any further details.</w:t>
      </w:r>
    </w:p>
    <w:p w14:paraId="4B22446F" w14:textId="7CA832DB" w:rsidR="00BF63DC" w:rsidRPr="00934446" w:rsidRDefault="00BF63DC" w:rsidP="00D228EA">
      <w:pPr>
        <w:spacing w:after="120"/>
        <w:jc w:val="both"/>
        <w:rPr>
          <w:rFonts w:ascii="Times New Roman" w:hAnsi="Times New Roman" w:cs="Times New Roman"/>
          <w:i/>
        </w:rPr>
      </w:pPr>
      <w:r w:rsidRPr="00934446">
        <w:rPr>
          <w:rFonts w:ascii="Times New Roman" w:hAnsi="Times New Roman" w:cs="Times New Roman"/>
          <w:i/>
        </w:rPr>
        <w:t>(press space to continue with the task, after the devaluation process)</w:t>
      </w:r>
    </w:p>
    <w:p w14:paraId="25A9B2D0" w14:textId="77777777" w:rsidR="00C902D2" w:rsidRDefault="00C902D2" w:rsidP="00D228EA">
      <w:pPr>
        <w:spacing w:after="120"/>
        <w:jc w:val="both"/>
        <w:rPr>
          <w:ins w:id="0" w:author="eva pool" w:date="2018-11-06T11:29:00Z"/>
          <w:rFonts w:ascii="Times New Roman" w:hAnsi="Times New Roman" w:cs="Times New Roman"/>
          <w:u w:val="single"/>
        </w:rPr>
      </w:pPr>
    </w:p>
    <w:p w14:paraId="3BF2BC2B" w14:textId="0AEE56BD" w:rsidR="00250FE7" w:rsidRPr="00250FE7" w:rsidRDefault="00250FE7" w:rsidP="00D228EA">
      <w:pPr>
        <w:spacing w:after="120"/>
        <w:jc w:val="both"/>
        <w:rPr>
          <w:ins w:id="1" w:author="eva pool" w:date="2018-11-06T11:29:00Z"/>
          <w:rFonts w:ascii="Times New Roman" w:hAnsi="Times New Roman" w:cs="Times New Roman"/>
          <w:b/>
          <w:u w:val="single"/>
        </w:rPr>
      </w:pPr>
      <w:ins w:id="2" w:author="eva pool" w:date="2018-11-06T11:29:00Z">
        <w:r w:rsidRPr="00250FE7">
          <w:rPr>
            <w:rFonts w:ascii="Times New Roman" w:hAnsi="Times New Roman" w:cs="Times New Roman"/>
            <w:b/>
            <w:u w:val="single"/>
          </w:rPr>
          <w:t xml:space="preserve">Before handling </w:t>
        </w:r>
      </w:ins>
      <w:ins w:id="3" w:author="eva pool" w:date="2018-11-06T11:30:00Z">
        <w:r w:rsidR="00B96C89">
          <w:rPr>
            <w:rFonts w:ascii="Times New Roman" w:hAnsi="Times New Roman" w:cs="Times New Roman"/>
            <w:b/>
            <w:u w:val="single"/>
          </w:rPr>
          <w:t>t</w:t>
        </w:r>
      </w:ins>
      <w:ins w:id="4" w:author="eva pool" w:date="2018-11-06T11:29:00Z">
        <w:r w:rsidRPr="00250FE7">
          <w:rPr>
            <w:rFonts w:ascii="Times New Roman" w:hAnsi="Times New Roman" w:cs="Times New Roman"/>
            <w:b/>
            <w:u w:val="single"/>
          </w:rPr>
          <w:t>he personality questionnaires</w:t>
        </w:r>
      </w:ins>
    </w:p>
    <w:p w14:paraId="6A298600" w14:textId="3438F00C" w:rsidR="00250FE7" w:rsidRDefault="00250FE7" w:rsidP="00D228EA">
      <w:pPr>
        <w:spacing w:after="120"/>
        <w:jc w:val="both"/>
        <w:rPr>
          <w:ins w:id="5" w:author="eva pool" w:date="2018-11-06T11:30:00Z"/>
          <w:rFonts w:ascii="Times New Roman" w:hAnsi="Times New Roman" w:cs="Times New Roman"/>
          <w:i/>
          <w:u w:val="single"/>
        </w:rPr>
      </w:pPr>
      <w:commentRangeStart w:id="6"/>
      <w:ins w:id="7" w:author="eva pool" w:date="2018-11-06T11:30:00Z">
        <w:r>
          <w:rPr>
            <w:rFonts w:ascii="Times New Roman" w:hAnsi="Times New Roman" w:cs="Times New Roman"/>
            <w:i/>
            <w:u w:val="single"/>
          </w:rPr>
          <w:t>Add text here</w:t>
        </w:r>
        <w:commentRangeEnd w:id="6"/>
        <w:r w:rsidR="007773DF">
          <w:rPr>
            <w:rStyle w:val="CommentReference"/>
          </w:rPr>
          <w:commentReference w:id="6"/>
        </w:r>
      </w:ins>
    </w:p>
    <w:p w14:paraId="748256DD" w14:textId="77777777" w:rsidR="00B96C89" w:rsidRDefault="00B96C89" w:rsidP="00D228EA">
      <w:pPr>
        <w:spacing w:after="120"/>
        <w:jc w:val="both"/>
        <w:rPr>
          <w:ins w:id="9" w:author="eva pool" w:date="2018-11-06T11:30:00Z"/>
          <w:rFonts w:ascii="Times New Roman" w:hAnsi="Times New Roman" w:cs="Times New Roman"/>
          <w:i/>
          <w:u w:val="single"/>
        </w:rPr>
      </w:pPr>
    </w:p>
    <w:p w14:paraId="324A4C05" w14:textId="4AA61404" w:rsidR="00B96C89" w:rsidRPr="00574194" w:rsidRDefault="00B96C89" w:rsidP="00D228EA">
      <w:pPr>
        <w:spacing w:after="120"/>
        <w:jc w:val="both"/>
        <w:rPr>
          <w:ins w:id="10" w:author="eva pool" w:date="2018-11-06T11:29:00Z"/>
          <w:rFonts w:ascii="Times New Roman" w:hAnsi="Times New Roman" w:cs="Times New Roman"/>
          <w:b/>
          <w:i/>
          <w:u w:val="single"/>
          <w:rPrChange w:id="11" w:author="eva pool" w:date="2018-11-06T11:31:00Z">
            <w:rPr>
              <w:ins w:id="12" w:author="eva pool" w:date="2018-11-06T11:29:00Z"/>
              <w:rFonts w:ascii="Times New Roman" w:hAnsi="Times New Roman" w:cs="Times New Roman"/>
              <w:i/>
              <w:u w:val="single"/>
            </w:rPr>
          </w:rPrChange>
        </w:rPr>
      </w:pPr>
      <w:commentRangeStart w:id="13"/>
      <w:ins w:id="14" w:author="eva pool" w:date="2018-11-06T11:30:00Z">
        <w:r w:rsidRPr="00574194">
          <w:rPr>
            <w:rFonts w:ascii="Times New Roman" w:hAnsi="Times New Roman" w:cs="Times New Roman"/>
            <w:b/>
            <w:i/>
            <w:u w:val="single"/>
            <w:rPrChange w:id="15" w:author="eva pool" w:date="2018-11-06T11:31:00Z">
              <w:rPr>
                <w:rFonts w:ascii="Times New Roman" w:hAnsi="Times New Roman" w:cs="Times New Roman"/>
                <w:i/>
                <w:u w:val="single"/>
              </w:rPr>
            </w:rPrChange>
          </w:rPr>
          <w:t>Before administrating the working memory task</w:t>
        </w:r>
      </w:ins>
      <w:commentRangeEnd w:id="13"/>
      <w:ins w:id="16" w:author="eva pool" w:date="2018-11-06T11:31:00Z">
        <w:r w:rsidR="00574194">
          <w:rPr>
            <w:rStyle w:val="CommentReference"/>
          </w:rPr>
          <w:commentReference w:id="13"/>
        </w:r>
      </w:ins>
    </w:p>
    <w:p w14:paraId="560699AC" w14:textId="77777777" w:rsidR="00250FE7" w:rsidRPr="00934446" w:rsidRDefault="00250FE7" w:rsidP="00D228EA">
      <w:pPr>
        <w:spacing w:after="120"/>
        <w:jc w:val="both"/>
        <w:rPr>
          <w:rFonts w:ascii="Times New Roman" w:hAnsi="Times New Roman" w:cs="Times New Roman"/>
          <w:u w:val="single"/>
        </w:rPr>
      </w:pPr>
    </w:p>
    <w:p w14:paraId="68A98D15" w14:textId="28CF731E" w:rsidR="005664DA" w:rsidRPr="00934446" w:rsidRDefault="009B3B36" w:rsidP="00D228EA">
      <w:pPr>
        <w:spacing w:after="120"/>
        <w:jc w:val="both"/>
        <w:rPr>
          <w:rFonts w:ascii="Times New Roman" w:hAnsi="Times New Roman" w:cs="Times New Roman"/>
          <w:u w:val="single"/>
        </w:rPr>
      </w:pPr>
      <w:r w:rsidRPr="00934446">
        <w:rPr>
          <w:rFonts w:ascii="Times New Roman" w:hAnsi="Times New Roman" w:cs="Times New Roman"/>
          <w:b/>
          <w:u w:val="single"/>
        </w:rPr>
        <w:t>At the end of the experimental procedure</w:t>
      </w:r>
    </w:p>
    <w:p w14:paraId="01EA814F" w14:textId="474C46CB" w:rsidR="000C283E" w:rsidRPr="00934446" w:rsidRDefault="00C902D2" w:rsidP="00D228EA">
      <w:pPr>
        <w:spacing w:after="120"/>
        <w:jc w:val="both"/>
        <w:rPr>
          <w:rFonts w:ascii="Times New Roman" w:hAnsi="Times New Roman" w:cs="Times New Roman"/>
        </w:rPr>
      </w:pPr>
      <w:r w:rsidRPr="00934446">
        <w:rPr>
          <w:rFonts w:ascii="Times New Roman" w:hAnsi="Times New Roman" w:cs="Times New Roman"/>
        </w:rPr>
        <w:t xml:space="preserve">Great, so we are done with the experiment, there is a last thing to do before the end and it’s signing this receipt for the remuneration: </w:t>
      </w:r>
      <w:r w:rsidR="00B374DD" w:rsidRPr="00934446">
        <w:rPr>
          <w:rFonts w:ascii="Times New Roman" w:hAnsi="Times New Roman" w:cs="Times New Roman"/>
        </w:rPr>
        <w:t>T</w:t>
      </w:r>
      <w:r w:rsidRPr="00934446">
        <w:rPr>
          <w:rFonts w:ascii="Times New Roman" w:hAnsi="Times New Roman" w:cs="Times New Roman"/>
        </w:rPr>
        <w:t>his (the money) is for you and this (</w:t>
      </w:r>
      <w:r w:rsidR="009B3B36" w:rsidRPr="00934446">
        <w:rPr>
          <w:rFonts w:ascii="Times New Roman" w:hAnsi="Times New Roman" w:cs="Times New Roman"/>
        </w:rPr>
        <w:t xml:space="preserve">the </w:t>
      </w:r>
      <w:r w:rsidRPr="00934446">
        <w:rPr>
          <w:rFonts w:ascii="Times New Roman" w:hAnsi="Times New Roman" w:cs="Times New Roman"/>
        </w:rPr>
        <w:t>receipt</w:t>
      </w:r>
      <w:r w:rsidR="005C2BAA" w:rsidRPr="00934446">
        <w:rPr>
          <w:rFonts w:ascii="Times New Roman" w:hAnsi="Times New Roman" w:cs="Times New Roman"/>
        </w:rPr>
        <w:t xml:space="preserve">) will be for me. I </w:t>
      </w:r>
      <w:r w:rsidRPr="00934446">
        <w:rPr>
          <w:rFonts w:ascii="Times New Roman" w:hAnsi="Times New Roman" w:cs="Times New Roman"/>
        </w:rPr>
        <w:t xml:space="preserve">just need you to </w:t>
      </w:r>
      <w:r w:rsidR="00B374DD" w:rsidRPr="00934446">
        <w:rPr>
          <w:rFonts w:ascii="Times New Roman" w:hAnsi="Times New Roman" w:cs="Times New Roman"/>
        </w:rPr>
        <w:t xml:space="preserve">fill out </w:t>
      </w:r>
      <w:r w:rsidRPr="00934446">
        <w:rPr>
          <w:rFonts w:ascii="Times New Roman" w:hAnsi="Times New Roman" w:cs="Times New Roman"/>
        </w:rPr>
        <w:t xml:space="preserve">the </w:t>
      </w:r>
      <w:r w:rsidR="00B374DD" w:rsidRPr="00934446">
        <w:rPr>
          <w:rFonts w:ascii="Times New Roman" w:hAnsi="Times New Roman" w:cs="Times New Roman"/>
        </w:rPr>
        <w:t xml:space="preserve">required </w:t>
      </w:r>
      <w:r w:rsidRPr="00934446">
        <w:rPr>
          <w:rFonts w:ascii="Times New Roman" w:hAnsi="Times New Roman" w:cs="Times New Roman"/>
        </w:rPr>
        <w:t>information. If you have any questions about the experiment you just did I’m more than happy to answer.</w:t>
      </w:r>
    </w:p>
    <w:sectPr w:rsidR="000C283E" w:rsidRPr="00934446" w:rsidSect="000D7C78">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va pool" w:date="2018-11-06T11:30:00Z" w:initials="ep">
    <w:p w14:paraId="22A6D67C" w14:textId="2EB0280C" w:rsidR="007773DF" w:rsidRDefault="007773DF">
      <w:pPr>
        <w:pStyle w:val="CommentText"/>
      </w:pPr>
      <w:ins w:id="8" w:author="eva pool" w:date="2018-11-06T11:30:00Z">
        <w:r>
          <w:rPr>
            <w:rStyle w:val="CommentReference"/>
          </w:rPr>
          <w:annotationRef/>
        </w:r>
      </w:ins>
      <w:r>
        <w:t>Add instructions for the questionnaires and the WM</w:t>
      </w:r>
    </w:p>
  </w:comment>
  <w:comment w:id="13" w:author="eva pool" w:date="2018-11-06T11:31:00Z" w:initials="ep">
    <w:p w14:paraId="3AA88D9D" w14:textId="6CEB8D59" w:rsidR="00574194" w:rsidRDefault="00574194">
      <w:pPr>
        <w:pStyle w:val="CommentText"/>
      </w:pPr>
      <w:ins w:id="17" w:author="eva pool" w:date="2018-11-06T11:31:00Z">
        <w:r>
          <w:rPr>
            <w:rStyle w:val="CommentReference"/>
          </w:rPr>
          <w:annotationRef/>
        </w:r>
      </w:ins>
      <w:r>
        <w:t>Add instructions here</w:t>
      </w:r>
      <w:bookmarkStart w:id="18" w:name="_GoBack"/>
      <w:bookmarkEnd w:id="1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743F2"/>
    <w:multiLevelType w:val="hybridMultilevel"/>
    <w:tmpl w:val="04DE0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A396D"/>
    <w:multiLevelType w:val="hybridMultilevel"/>
    <w:tmpl w:val="81C85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ladena Aleksic">
    <w15:presenceInfo w15:providerId="Windows Live" w15:userId="cca2312df10d7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4C1"/>
    <w:rsid w:val="00042FC3"/>
    <w:rsid w:val="000C283E"/>
    <w:rsid w:val="000C4889"/>
    <w:rsid w:val="000D3DBD"/>
    <w:rsid w:val="000D7C78"/>
    <w:rsid w:val="000F13FD"/>
    <w:rsid w:val="00120453"/>
    <w:rsid w:val="00136CA3"/>
    <w:rsid w:val="00176F11"/>
    <w:rsid w:val="001A4E14"/>
    <w:rsid w:val="001C1FDA"/>
    <w:rsid w:val="001C367D"/>
    <w:rsid w:val="001C6EFC"/>
    <w:rsid w:val="001F69A7"/>
    <w:rsid w:val="001F7DEC"/>
    <w:rsid w:val="00216064"/>
    <w:rsid w:val="0023294A"/>
    <w:rsid w:val="00233DDA"/>
    <w:rsid w:val="00250FE7"/>
    <w:rsid w:val="002A02EE"/>
    <w:rsid w:val="002A4FE9"/>
    <w:rsid w:val="002B01C9"/>
    <w:rsid w:val="0030585D"/>
    <w:rsid w:val="00324792"/>
    <w:rsid w:val="003572F5"/>
    <w:rsid w:val="003674C1"/>
    <w:rsid w:val="003A0BD1"/>
    <w:rsid w:val="004115E3"/>
    <w:rsid w:val="00423422"/>
    <w:rsid w:val="004650C5"/>
    <w:rsid w:val="004C430B"/>
    <w:rsid w:val="004D6A12"/>
    <w:rsid w:val="004E4024"/>
    <w:rsid w:val="004E637D"/>
    <w:rsid w:val="005031C0"/>
    <w:rsid w:val="00513775"/>
    <w:rsid w:val="00520096"/>
    <w:rsid w:val="00537EF6"/>
    <w:rsid w:val="00544B3B"/>
    <w:rsid w:val="0055422C"/>
    <w:rsid w:val="005664DA"/>
    <w:rsid w:val="00574194"/>
    <w:rsid w:val="0058604D"/>
    <w:rsid w:val="005A3219"/>
    <w:rsid w:val="005B611B"/>
    <w:rsid w:val="005C2BAA"/>
    <w:rsid w:val="005E63A1"/>
    <w:rsid w:val="00647DFC"/>
    <w:rsid w:val="0067240E"/>
    <w:rsid w:val="0068695A"/>
    <w:rsid w:val="006E03B7"/>
    <w:rsid w:val="006E2C9D"/>
    <w:rsid w:val="00700D95"/>
    <w:rsid w:val="007035E7"/>
    <w:rsid w:val="0075666E"/>
    <w:rsid w:val="007773DF"/>
    <w:rsid w:val="00781481"/>
    <w:rsid w:val="007E4C25"/>
    <w:rsid w:val="007E7070"/>
    <w:rsid w:val="007F0290"/>
    <w:rsid w:val="00806C57"/>
    <w:rsid w:val="00813338"/>
    <w:rsid w:val="008E1085"/>
    <w:rsid w:val="008E1DE4"/>
    <w:rsid w:val="008E347E"/>
    <w:rsid w:val="00914F01"/>
    <w:rsid w:val="00924444"/>
    <w:rsid w:val="009320F6"/>
    <w:rsid w:val="00934446"/>
    <w:rsid w:val="00972A5C"/>
    <w:rsid w:val="00997447"/>
    <w:rsid w:val="009B3B36"/>
    <w:rsid w:val="009F07EB"/>
    <w:rsid w:val="009F3CA1"/>
    <w:rsid w:val="009F4602"/>
    <w:rsid w:val="00A20921"/>
    <w:rsid w:val="00A27A64"/>
    <w:rsid w:val="00A6206A"/>
    <w:rsid w:val="00A81D89"/>
    <w:rsid w:val="00A872D6"/>
    <w:rsid w:val="00A9180F"/>
    <w:rsid w:val="00AB5726"/>
    <w:rsid w:val="00AC0A41"/>
    <w:rsid w:val="00AD1F92"/>
    <w:rsid w:val="00B24318"/>
    <w:rsid w:val="00B374DD"/>
    <w:rsid w:val="00B63654"/>
    <w:rsid w:val="00B716D1"/>
    <w:rsid w:val="00B865AE"/>
    <w:rsid w:val="00B90316"/>
    <w:rsid w:val="00B90A45"/>
    <w:rsid w:val="00B91610"/>
    <w:rsid w:val="00B91809"/>
    <w:rsid w:val="00B96C89"/>
    <w:rsid w:val="00BB19D6"/>
    <w:rsid w:val="00BF63DC"/>
    <w:rsid w:val="00C41BEA"/>
    <w:rsid w:val="00C51DC7"/>
    <w:rsid w:val="00C53646"/>
    <w:rsid w:val="00C902D2"/>
    <w:rsid w:val="00CA0D7F"/>
    <w:rsid w:val="00CD4A43"/>
    <w:rsid w:val="00CD51A7"/>
    <w:rsid w:val="00CE0B14"/>
    <w:rsid w:val="00D071A1"/>
    <w:rsid w:val="00D228EA"/>
    <w:rsid w:val="00D2780F"/>
    <w:rsid w:val="00D45F82"/>
    <w:rsid w:val="00D5309D"/>
    <w:rsid w:val="00DA571C"/>
    <w:rsid w:val="00DB05A5"/>
    <w:rsid w:val="00E5480B"/>
    <w:rsid w:val="00E72A82"/>
    <w:rsid w:val="00E76463"/>
    <w:rsid w:val="00EB305D"/>
    <w:rsid w:val="00EB5D83"/>
    <w:rsid w:val="00EF5DD0"/>
    <w:rsid w:val="00F111C3"/>
    <w:rsid w:val="00F37505"/>
    <w:rsid w:val="00F55074"/>
    <w:rsid w:val="00F55EDD"/>
    <w:rsid w:val="00F93272"/>
    <w:rsid w:val="00FF3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F5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E4"/>
    <w:pPr>
      <w:ind w:left="720"/>
      <w:contextualSpacing/>
    </w:pPr>
  </w:style>
  <w:style w:type="character" w:styleId="CommentReference">
    <w:name w:val="annotation reference"/>
    <w:basedOn w:val="DefaultParagraphFont"/>
    <w:uiPriority w:val="99"/>
    <w:semiHidden/>
    <w:unhideWhenUsed/>
    <w:rsid w:val="00F55074"/>
    <w:rPr>
      <w:sz w:val="18"/>
      <w:szCs w:val="18"/>
    </w:rPr>
  </w:style>
  <w:style w:type="paragraph" w:styleId="CommentText">
    <w:name w:val="annotation text"/>
    <w:basedOn w:val="Normal"/>
    <w:link w:val="CommentTextChar"/>
    <w:uiPriority w:val="99"/>
    <w:semiHidden/>
    <w:unhideWhenUsed/>
    <w:rsid w:val="00F55074"/>
  </w:style>
  <w:style w:type="character" w:customStyle="1" w:styleId="CommentTextChar">
    <w:name w:val="Comment Text Char"/>
    <w:basedOn w:val="DefaultParagraphFont"/>
    <w:link w:val="CommentText"/>
    <w:uiPriority w:val="99"/>
    <w:semiHidden/>
    <w:rsid w:val="00F55074"/>
  </w:style>
  <w:style w:type="paragraph" w:styleId="CommentSubject">
    <w:name w:val="annotation subject"/>
    <w:basedOn w:val="CommentText"/>
    <w:next w:val="CommentText"/>
    <w:link w:val="CommentSubjectChar"/>
    <w:uiPriority w:val="99"/>
    <w:semiHidden/>
    <w:unhideWhenUsed/>
    <w:rsid w:val="00F55074"/>
    <w:rPr>
      <w:b/>
      <w:bCs/>
      <w:sz w:val="20"/>
      <w:szCs w:val="20"/>
    </w:rPr>
  </w:style>
  <w:style w:type="character" w:customStyle="1" w:styleId="CommentSubjectChar">
    <w:name w:val="Comment Subject Char"/>
    <w:basedOn w:val="CommentTextChar"/>
    <w:link w:val="CommentSubject"/>
    <w:uiPriority w:val="99"/>
    <w:semiHidden/>
    <w:rsid w:val="00F55074"/>
    <w:rPr>
      <w:b/>
      <w:bCs/>
      <w:sz w:val="20"/>
      <w:szCs w:val="20"/>
    </w:rPr>
  </w:style>
  <w:style w:type="paragraph" w:styleId="BalloonText">
    <w:name w:val="Balloon Text"/>
    <w:basedOn w:val="Normal"/>
    <w:link w:val="BalloonTextChar"/>
    <w:uiPriority w:val="99"/>
    <w:semiHidden/>
    <w:unhideWhenUsed/>
    <w:rsid w:val="00F550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074"/>
    <w:rPr>
      <w:rFonts w:ascii="Lucida Grande" w:hAnsi="Lucida Grande" w:cs="Lucida Grande"/>
      <w:sz w:val="18"/>
      <w:szCs w:val="18"/>
    </w:rPr>
  </w:style>
  <w:style w:type="paragraph" w:customStyle="1" w:styleId="commentcontentpara">
    <w:name w:val="commentcontentpara"/>
    <w:basedOn w:val="Normal"/>
    <w:rsid w:val="00F55074"/>
    <w:pPr>
      <w:spacing w:before="100" w:beforeAutospacing="1" w:after="100" w:afterAutospacing="1"/>
    </w:pPr>
    <w:rPr>
      <w:rFonts w:ascii="Times" w:hAnsi="Times"/>
      <w:sz w:val="20"/>
      <w:szCs w:val="20"/>
      <w:lang w:val="en-GB"/>
    </w:rPr>
  </w:style>
  <w:style w:type="paragraph" w:styleId="Revision">
    <w:name w:val="Revision"/>
    <w:hidden/>
    <w:uiPriority w:val="99"/>
    <w:semiHidden/>
    <w:rsid w:val="00B8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810073">
      <w:bodyDiv w:val="1"/>
      <w:marLeft w:val="0"/>
      <w:marRight w:val="0"/>
      <w:marTop w:val="0"/>
      <w:marBottom w:val="0"/>
      <w:divBdr>
        <w:top w:val="none" w:sz="0" w:space="0" w:color="auto"/>
        <w:left w:val="none" w:sz="0" w:space="0" w:color="auto"/>
        <w:bottom w:val="none" w:sz="0" w:space="0" w:color="auto"/>
        <w:right w:val="none" w:sz="0" w:space="0" w:color="auto"/>
      </w:divBdr>
      <w:divsChild>
        <w:div w:id="1662864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1040</Words>
  <Characters>5934</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unige</Company>
  <LinksUpToDate>false</LinksUpToDate>
  <CharactersWithSpaces>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pool</dc:creator>
  <cp:keywords/>
  <dc:description/>
  <cp:lastModifiedBy>eva pool</cp:lastModifiedBy>
  <cp:revision>7</cp:revision>
  <cp:lastPrinted>2017-07-19T18:45:00Z</cp:lastPrinted>
  <dcterms:created xsi:type="dcterms:W3CDTF">2018-11-06T10:28:00Z</dcterms:created>
  <dcterms:modified xsi:type="dcterms:W3CDTF">2018-11-06T10:31:00Z</dcterms:modified>
</cp:coreProperties>
</file>